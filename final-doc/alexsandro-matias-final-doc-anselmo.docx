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RURAL DE PERNAMBUCO UNIDADE ACADÊMICA DE EDUCAÇÃO A DISTÂNCIA E TECNOLOGIA BACHARELADO EM SISTEMAS DE INFORMAÇÃO</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BACHARELADO EM SISTEMAS DE INFORMAÇÃO</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ALEXSANDRO MATIAS DE ALMEIDA</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ANÁLISE DE DESEMPENHO APÓS ALTERAÇÕES NAS VARIÁVEIS NO BANCO DE DADOS MYSQL UTILIZANDO O SISTEMA LINUX DEBIAN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PALMARES, 2021</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ALEXSANDRO MATIAS DE ALMEIDA</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ANÁLISE DE DESEMPENHO APÓS ALTERAÇÕES NAS VARIÁVEIS NO BANCO DE DADOS MYSQL UTILIZANDO O SISTEMA LINUX DEBIAN</w:t>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45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Trabalho de Conclusão de Curso apresentado à Coordenação do Curso de Bacharelado em Sistemas de </w:t>
      </w:r>
      <w:sdt>
        <w:sdtPr>
          <w:tag w:val="goog_rdk_0"/>
        </w:sdtPr>
        <w:sdtContent>
          <w:ins w:author="Anselmo Lacerda" w:id="0" w:date="2021-01-24T19:49:58Z">
            <w:r w:rsidDel="00000000" w:rsidR="00000000" w:rsidRPr="00000000">
              <w:rPr>
                <w:rFonts w:ascii="Times New Roman" w:cs="Times New Roman" w:eastAsia="Times New Roman" w:hAnsi="Times New Roman"/>
                <w:sz w:val="24"/>
                <w:szCs w:val="24"/>
                <w:rtl w:val="0"/>
              </w:rPr>
              <w:t xml:space="preserve">Informação,</w:t>
            </w:r>
          </w:ins>
        </w:sdtContent>
      </w:sdt>
      <w:sdt>
        <w:sdtPr>
          <w:tag w:val="goog_rdk_1"/>
        </w:sdtPr>
        <w:sdtContent>
          <w:del w:author="Anselmo Lacerda" w:id="0" w:date="2021-01-24T19:49:58Z">
            <w:r w:rsidDel="00000000" w:rsidR="00000000" w:rsidRPr="00000000">
              <w:rPr>
                <w:rFonts w:ascii="Times New Roman" w:cs="Times New Roman" w:eastAsia="Times New Roman" w:hAnsi="Times New Roman"/>
                <w:sz w:val="24"/>
                <w:szCs w:val="24"/>
                <w:rtl w:val="0"/>
              </w:rPr>
              <w:delText xml:space="preserve">informação,</w:delText>
            </w:r>
          </w:del>
        </w:sdtContent>
      </w:sdt>
      <w:r w:rsidDel="00000000" w:rsidR="00000000" w:rsidRPr="00000000">
        <w:rPr>
          <w:rFonts w:ascii="Times New Roman" w:cs="Times New Roman" w:eastAsia="Times New Roman" w:hAnsi="Times New Roman"/>
          <w:sz w:val="24"/>
          <w:szCs w:val="24"/>
          <w:rtl w:val="0"/>
        </w:rPr>
        <w:t xml:space="preserve"> pelo aluno ALEXSANDRO MATIAS DE ALMEIDA, sob orientação da professora Dra. Juliana Regueira Basto Diniz, para conclusão do Curso de Sistemas de Informação.</w:t>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PALMARES, 2021</w:t>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AGRADECIMENTOS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Agradeço, primeiramente, a Deus pela oportunidade dessa formação e por ter me dado saúde e força para superar as dificuldades.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minha mãe, irmãs e esposa, por todo amor, paciência, incentivo e apoio incondicional que me deram durante a minha jornada no curso.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todos que direta ou indiretamente fizeram parte da minha formação, o meu muito obrigado.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RESUMO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presente estudo mensura o desempenho quando são alteradas as variáveis de configuração do sistema de Banco de Dados MySQL utilizando o Sistema Operacional Linux Debian Buster. Para realização deste teste </w:t>
      </w:r>
      <w:sdt>
        <w:sdtPr>
          <w:tag w:val="goog_rdk_2"/>
        </w:sdtPr>
        <w:sdtContent>
          <w:ins w:author="Anselmo Lacerda" w:id="1" w:date="2021-01-24T19:50: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utilizado um padrão internacional para avaliação de benchmark chamado TPC-H que serve para medição de carga de trabalho auxiliando no suporte à decisão. Para isso, </w:t>
      </w:r>
      <w:sdt>
        <w:sdtPr>
          <w:tag w:val="goog_rdk_3"/>
        </w:sdtPr>
        <w:sdtContent>
          <w:ins w:author="Anselmo Lacerda" w:id="2" w:date="2021-01-24T19:50: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foram </w:t>
            </w:r>
          </w:ins>
        </w:sdtContent>
      </w:sdt>
      <w:sdt>
        <w:sdtPr>
          <w:tag w:val="goog_rdk_4"/>
        </w:sdtPr>
        <w:sdtContent>
          <w:del w:author="Anselmo Lacerda" w:id="2" w:date="2021-01-24T19:50: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serão</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criadas quatro bases de dados: As duas primeiras serão criadas seguindo o modelo de criação e população das tabelas indicado pelo TPC-H, tendo estas os tamanhos de 1 GB e outra de 10 GB sem alteração das variáveis. A partir deste momento </w:t>
      </w:r>
      <w:sdt>
        <w:sdtPr>
          <w:tag w:val="goog_rdk_5"/>
        </w:sdtPr>
        <w:sdtContent>
          <w:ins w:author="Anselmo Lacerda" w:id="3" w:date="2021-01-24T19:51:0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foram </w:t>
            </w:r>
          </w:ins>
        </w:sdtContent>
      </w:sdt>
      <w:sdt>
        <w:sdtPr>
          <w:tag w:val="goog_rdk_6"/>
        </w:sdtPr>
        <w:sdtContent>
          <w:del w:author="Anselmo Lacerda" w:id="3" w:date="2021-01-24T19:51:0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serão</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realizadas as 22 consultas propostas pelo teste de </w:t>
      </w:r>
      <w:sdt>
        <w:sdtPr>
          <w:tag w:val="goog_rdk_7"/>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4" w:date="2021-01-24T19:51:14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Benchmark</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realizadas as respectivas medições do </w:t>
      </w:r>
      <w:sdt>
        <w:sdtPr>
          <w:tag w:val="goog_rdk_8"/>
        </w:sdtPr>
        <w:sdtContent>
          <w:ins w:author="Anselmo Lacerda" w:id="5" w:date="2021-01-24T19:51: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 médio</w:t>
            </w:r>
          </w:ins>
        </w:sdtContent>
      </w:sdt>
      <w:sdt>
        <w:sdtPr>
          <w:tag w:val="goog_rdk_9"/>
        </w:sdtPr>
        <w:sdtContent>
          <w:del w:author="Anselmo Lacerda" w:id="5" w:date="2021-01-24T19:51:2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tempo de médio</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cada consulta. Já na próxima etapa, </w:t>
      </w:r>
      <w:sdt>
        <w:sdtPr>
          <w:tag w:val="goog_rdk_10"/>
        </w:sdtPr>
        <w:sdtContent>
          <w:ins w:author="Anselmo Lacerda" w:id="6" w:date="2021-01-24T19:51: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foram </w:t>
            </w:r>
          </w:ins>
        </w:sdtContent>
      </w:sdt>
      <w:sdt>
        <w:sdtPr>
          <w:tag w:val="goog_rdk_11"/>
        </w:sdtPr>
        <w:sdtContent>
          <w:del w:author="Anselmo Lacerda" w:id="6" w:date="2021-01-24T19:51: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serão</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realizadas as alterações nos valores das variáveis de configuração do MySQL como memória de cache e </w:t>
      </w:r>
      <w:sdt>
        <w:sdtPr>
          <w:tag w:val="goog_rdk_12"/>
        </w:sdtPr>
        <w:sdtContent>
          <w:ins w:author="Anselmo Lacerda" w:id="7" w:date="2021-01-24T19:51: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memória</w:t>
            </w:r>
          </w:ins>
        </w:sdtContent>
      </w:sdt>
      <w:sdt>
        <w:sdtPr>
          <w:tag w:val="goog_rdk_13"/>
        </w:sdtPr>
        <w:sdtContent>
          <w:del w:author="Anselmo Lacerda" w:id="7" w:date="2021-01-24T19:51: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memoria</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14"/>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8" w:date="2021-01-24T19:51:4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o intuito de tornar as consultas ao banco mais rápidas. A partir dos dados coletados, será descrito se houve ganho ou perda no tempo médio nas consultas nessas bases de dados supostamente otimizadas.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MySQL, Desempenho, TPC-H.</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 study measures performance when the configuration variables of the MySQL Database system are changed using the Debian Buster Linux Operating System. To performance 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queries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MySQL, Performance, TPC-H.</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LISTA DE FIGURAS</w:t>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 Modelo simplificado Memória Buffer</w:t>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 Modelo detalhado da Memória Buffer</w:t>
              <w:tab/>
              <w:t xml:space="preserve">16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 Modelo do TPC-H</w:t>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60" w:before="0" w:line="48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LISTA DE TABELAS</w:t>
      </w:r>
    </w:p>
    <w:sdt>
      <w:sdtPr>
        <w:docPartObj>
          <w:docPartGallery w:val="Table of Contents"/>
          <w:docPartUnique w:val="1"/>
        </w:docPartObj>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1 - Características do innodb_buffer_pool_size</w:t>
              <w:tab/>
              <w:t xml:space="preserve">13</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2 - Características do innodb_buffer_pool_instances</w:t>
              <w:tab/>
              <w:t xml:space="preserve">14</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3 - Características do innodb_buffer_pool_chunk_size</w:t>
              <w:tab/>
              <w:t xml:space="preserve">15</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4 - Características do  key_buffer_size</w:t>
              <w:tab/>
              <w:t xml:space="preserve">17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5 - Valores Padrão da Variáveis do MySQL</w:t>
              <w:tab/>
              <w:t xml:space="preserve">17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6 - Tamanho Estimado Banco de Dados Fator Escala 10GB (em tuplas)</w:t>
              <w:tab/>
              <w:t xml:space="preserve">20</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7 – Tempos de consulta da Query 01 da Base de Dados de 10 GB</w:t>
              <w:tab/>
              <w:t xml:space="preserve">23</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8 - Tempo Médio das Consultas da Base de Dados não Alterada de tamanho 10 GB</w:t>
              <w:tab/>
              <w:t xml:space="preserve">24</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9 - Tempos de consulta da Query 01 da Base de Dados de 1 GB</w:t>
              <w:tab/>
              <w:t xml:space="preserve">24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10 - Tempo Médio das Consultas da Base de Dados não Alterada de tamanho 1 GB</w:t>
              <w:tab/>
              <w:t xml:space="preserve">25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11 - Valores das Variáveis padrão Após Alteração</w:t>
              <w:tab/>
              <w:t xml:space="preserve">26</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12 – Relação entre as médias de todas as bases de dados</w:t>
              <w:tab/>
              <w:t xml:space="preserve">26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LISTA DE SIGLAS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 – Banco de Dados.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DDL - Data Definition Language.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DML - Data Manipulation Language.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SGBD – Sistema de Gerenciamento de Banco de Dados.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SGBDR – Sistema de Gerenciamento de Banco de Dados Relacional.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 Structured Query Language.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TPC – Transaction Performance Council.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INTRODUÇÃO</w:t>
              <w:tab/>
              <w:t xml:space="preserve">7</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OBJETIVOS</w:t>
              <w:tab/>
              <w:t xml:space="preserve">7</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tab/>
              <w:t xml:space="preserve">OBJETIVO GERAL</w:t>
              <w:tab/>
              <w:t xml:space="preserve">7</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tab/>
              <w:t xml:space="preserve">OBJETIVOS ESPECÍFICOS</w:t>
              <w:tab/>
              <w:t xml:space="preserve">8</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JUSTIFICATIVA</w:t>
              <w:tab/>
              <w:t xml:space="preserve">8</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FUNDAMENTAÇÃO TEÓRICA</w:t>
              <w:tab/>
              <w:t xml:space="preserve">9</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SISTEMA DE GERENCIAMENTO DE BANCO DE DADOS</w:t>
              <w:tab/>
              <w:t xml:space="preserve">9</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BANCO DE DADOS MySQL</w:t>
              <w:tab/>
              <w:t xml:space="preserve">9</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tab/>
              <w:t xml:space="preserve">DDL DATA DEFINITION LANGUAGE</w:t>
              <w:tab/>
              <w:t xml:space="preserve">10</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tab/>
              <w:t xml:space="preserve">DML DATA MANIPULATION LANGUAGE</w:t>
              <w:tab/>
              <w:t xml:space="preserve">11</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tab/>
              <w:t xml:space="preserve">DCL DATA CONTROL LANGUAGE</w:t>
              <w:tab/>
              <w:t xml:space="preserve">11</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CHAVES</w:t>
              <w:tab/>
              <w:t xml:space="preserve">11</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tab/>
              <w:t xml:space="preserve">CHAVE PRIMÁRIA</w:t>
              <w:tab/>
              <w:t xml:space="preserve">11</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tab/>
              <w:t xml:space="preserve">CHAVE ESTRANGEIRA</w:t>
              <w:tab/>
              <w:t xml:space="preserve">11</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tab/>
              <w:t xml:space="preserve">INTEGRIDADE REFERENCIAL</w:t>
              <w:tab/>
              <w:t xml:space="preserve">12</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VARIÁVEIS DE SISTEMA DO SERVIDOR MYSQL</w:t>
              <w:tab/>
              <w:t xml:space="preserve">12</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w:t>
              <w:tab/>
              <w:t xml:space="preserve">INNODB_BUFFER_POOL_SIZE</w:t>
              <w:tab/>
              <w:t xml:space="preserve">13</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w:t>
              <w:tab/>
              <w:t xml:space="preserve">INNODB_BUFFER_POOL_INSTANCES</w:t>
              <w:tab/>
              <w:t xml:space="preserve">14</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w:t>
              <w:tab/>
              <w:t xml:space="preserve">INNODB_BUFFER_POOL_CHUNK_SIZE</w:t>
              <w:tab/>
              <w:t xml:space="preserve">15</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w:t>
              <w:tab/>
              <w:t xml:space="preserve">KEY_BUFFER_SIZE</w:t>
              <w:tab/>
              <w:t xml:space="preserve">16</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w:t>
              <w:tab/>
              <w:t xml:space="preserve">VALORES PADRAO DA VARIAVEIS</w:t>
              <w:tab/>
              <w:t xml:space="preserve">17</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TPC-H</w:t>
              <w:tab/>
              <w:t xml:space="preserve">17</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w:t>
              <w:tab/>
              <w:t xml:space="preserve">ENTIDADES E RELACIONAMENTOS DO BANCO DE DADOS</w:t>
              <w:tab/>
              <w:t xml:space="preserve">18</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w:t>
              <w:tab/>
              <w:t xml:space="preserve">GERAÇÃO DOS DADOS E POPULAÇÃO DAS TABELAS</w:t>
              <w:tab/>
              <w:t xml:space="preserve">19</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PROCEDIMENTOS METODOLÓGICOS</w:t>
              <w:tab/>
              <w:t xml:space="preserve">21</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METODOLOGIA</w:t>
              <w:tab/>
              <w:t xml:space="preserve">21</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AMBIENTE DE TESTES</w:t>
              <w:tab/>
              <w:t xml:space="preserve">21</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061"/>
            </w:tabs>
            <w:spacing w:after="100" w:before="0" w:line="36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COLETA DE DADOS</w:t>
              <w:tab/>
              <w:t xml:space="preserve">22</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ANÁLISE DOS RESULTADOS DA PESQUISA</w:t>
              <w:tab/>
              <w:t xml:space="preserve">23</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CONSIDERAÇÕES FINAIS</w:t>
              <w:tab/>
              <w:t xml:space="preserve">29</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26"/>
              <w:tab w:val="right" w:pos="9061"/>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REFERÊNCIAS</w:t>
              <w:tab/>
              <w:t xml:space="preserve">30</w:t>
            </w:r>
          </w:hyperlink>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line="360" w:lineRule="auto"/>
        <w:jc w:val="both"/>
        <w:rPr>
          <w:rFonts w:ascii="Times New Roman" w:cs="Times New Roman" w:eastAsia="Times New Roman" w:hAnsi="Times New Roman"/>
        </w:rPr>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134" w:top="1701" w:left="1701" w:right="1134" w:header="709" w:footer="709"/>
          <w:pgNumType w:start="7"/>
        </w:sect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240" w:before="240" w:line="360" w:lineRule="auto"/>
        <w:ind w:left="426" w:right="0" w:hanging="426"/>
        <w:jc w:val="both"/>
        <w:rPr/>
      </w:pPr>
      <w:bookmarkStart w:colFirst="0" w:colLast="0" w:name="_heading=h.1fob9te" w:id="2"/>
      <w:bookmarkEnd w:id="2"/>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INTRODUÇÃO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utilização dos bancos de dados relacionais é indispensável em sistemas de informação para aplicações no campo empresarial. Isso se torna visível quando cinco dos </w:t>
      </w:r>
      <w:sdt>
        <w:sdtPr>
          <w:tag w:val="goog_rdk_15"/>
        </w:sdtPr>
        <w:sdtContent>
          <w:ins w:author="Anselmo Lacerda" w:id="9" w:date="2021-01-24T19:53:0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bancos de dados</w:t>
            </w:r>
          </w:ins>
        </w:sdtContent>
      </w:sdt>
      <w:sdt>
        <w:sdtPr>
          <w:tag w:val="goog_rdk_16"/>
        </w:sdtPr>
        <w:sdtContent>
          <w:del w:author="Anselmo Lacerda" w:id="9" w:date="2021-01-24T19:53:0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bancos dados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utilizados no mercado nos últimos cinco anos, quatro deles são relacionais. Estes são representados em ordem crescente em Oracle, MySQL, Microsoft SQL Server, PostgreSQL e MongoDB (DB-ENGINES, 2020).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Então, já que os banco MySQL está entre os cinco mais utilizados no mercado (DB-ENGINES, 2020), da mesma forma que é largamente utilizado em instituições de ensino da área de Sistemas de Informação, se torna interessante conhecimento mais específico quanto à performance do mesmo no que diz respeito ao tempo gasto nas operações de consulta dos dados quando aplicada determinada carga de dados no sistema.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w:t>
      </w:r>
      <w:sdt>
        <w:sdtPr>
          <w:tag w:val="goog_rdk_17"/>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0" w:date="2021-01-24T19:53:39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softwares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suas respectivas versões) e </w:t>
      </w:r>
      <w:sdt>
        <w:sdtPr>
          <w:tag w:val="goog_rdk_18"/>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1" w:date="2021-01-24T19:53:43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hardware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foram utilizados, além de tratar de algumas métricas </w:t>
      </w:r>
      <w:sdt>
        <w:sdtPr>
          <w:tag w:val="goog_rdk_19"/>
        </w:sdtPr>
        <w:sdtContent>
          <w:ins w:author="Anselmo Lacerda" w:id="12" w:date="2021-01-24T19:53: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 estabelecidas</w:t>
            </w:r>
          </w:ins>
        </w:sdtContent>
      </w:sdt>
      <w:sdt>
        <w:sdtPr>
          <w:tag w:val="goog_rdk_20"/>
        </w:sdtPr>
        <w:sdtContent>
          <w:del w:author="Anselmo Lacerda" w:id="12" w:date="2021-01-24T19:53: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preestabelecidas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juntamente com as configurações </w:t>
      </w:r>
      <w:sdt>
        <w:sdtPr>
          <w:tag w:val="goog_rdk_21"/>
        </w:sdtPr>
        <w:sdtContent>
          <w:ins w:author="Anselmo Lacerda" w:id="13" w:date="2021-01-24T19:53:5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específicas</w:t>
            </w:r>
          </w:ins>
        </w:sdtContent>
      </w:sdt>
      <w:sdt>
        <w:sdtPr>
          <w:tag w:val="goog_rdk_22"/>
        </w:sdtPr>
        <w:sdtContent>
          <w:del w:author="Anselmo Lacerda" w:id="13" w:date="2021-01-24T19:53:5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especificas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 bancos de dados estudados. Já na seção 4 serão mostrados os resultados obtidos no teste de carga, para que se possa concluir se houve ganho do tempo de consultas ao Banco de Dados após as alterações.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3znysh7" w:id="3"/>
      <w:bookmarkEnd w:id="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OBJETIVOS</w:t>
      </w:r>
    </w:p>
    <w:p w:rsidR="00000000" w:rsidDel="00000000" w:rsidP="00000000" w:rsidRDefault="00000000" w:rsidRPr="00000000" w14:paraId="00000082">
      <w:pPr>
        <w:spacing w:before="240" w:line="360" w:lineRule="auto"/>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Serão apresentados os objetivos que nortearam este trabalho final de curso.</w:t>
      </w:r>
    </w:p>
    <w:p w:rsidR="00000000" w:rsidDel="00000000" w:rsidP="00000000" w:rsidRDefault="00000000" w:rsidRPr="00000000" w14:paraId="00000083">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rFonts w:ascii="Times New Roman" w:cs="Times New Roman" w:eastAsia="Times New Roman" w:hAnsi="Times New Roman"/>
          <w:b w:val="1"/>
          <w:i w:val="0"/>
          <w:smallCaps w:val="1"/>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OBJETIVO GERAL</w:t>
      </w:r>
      <w:r w:rsidDel="00000000" w:rsidR="00000000" w:rsidRPr="00000000">
        <w:rPr>
          <w:rtl w:val="0"/>
        </w:rPr>
      </w:r>
    </w:p>
    <w:p w:rsidR="00000000" w:rsidDel="00000000" w:rsidP="00000000" w:rsidRDefault="00000000" w:rsidRPr="00000000" w14:paraId="0000008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Mensurar a variação de desempenho após alterações dos valores das variáveis de configuração no banco de dados MySQL utilizando como referência de Benchmark o padrão TPC-H. </w:t>
      </w:r>
    </w:p>
    <w:p w:rsidR="00000000" w:rsidDel="00000000" w:rsidP="00000000" w:rsidRDefault="00000000" w:rsidRPr="00000000" w14:paraId="00000086">
      <w:pPr>
        <w:spacing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rFonts w:ascii="Times New Roman" w:cs="Times New Roman" w:eastAsia="Times New Roman" w:hAnsi="Times New Roman"/>
          <w:b w:val="1"/>
          <w:i w:val="0"/>
          <w:smallCaps w:val="1"/>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OBJETIVOS ESPECÍFICOS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criação e população das tabelas nos bancos de dados MySQL utilizando o modelo TPC-H;</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medição de consultas aos registros sem otimizações;</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Analisar os resultados obtidos;</w:t>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as alterações nas variáveis de sistema no mesmo banco de dados;</w:t>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Analisar o tempo gasto nessas consultas depois das otimizações.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1"/>
          <w:i w:val="0"/>
          <w:smallCaps w:val="1"/>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aumento crescente da utilização dos bancos de dados é atribuído aos avanços nas tecnologias de sistemas de informação que consideram os dados de qualquer instituição como um bem intangível e extremamente valioso. Assim, com o crescimento exponencial, a disponibilidade, integridade, confidencialidade e forma de armazenamento desses dados são imprescindíveis neste processo de competitividade empresarial. Outra aplicação direta do uso de banco de dados é a manipulação de grandes volumes de dados visando também promover subsídios para a tomada de decisão.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Visando a otimização ao acesso dessa informação, os profissionais que trabalham com Banco de Dados procuram realizar configurações rápidas que já impactam positivamente no desempenho desta tecnologia, dentre elas, a alteração das variáveis do sistema como por exemplo, memória de acesso ao disco e memória compartilhada entre o sistema de Gerenciamento de Banco de Dados e o sistema operacional.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240" w:before="240" w:line="360" w:lineRule="auto"/>
        <w:ind w:left="426" w:right="0" w:hanging="426"/>
        <w:jc w:val="both"/>
        <w:rPr/>
      </w:pPr>
      <w:bookmarkStart w:colFirst="0" w:colLast="0" w:name="_heading=h.4d34og8" w:id="8"/>
      <w:bookmarkEnd w:id="8"/>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FUNDAMENTAÇÃO TEÓRICA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2s8eyo1" w:id="9"/>
      <w:bookmarkEnd w:id="9"/>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SISTEMA DE GERENCIAMENTO DE BANCO DE DADOS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Originalmente da sigla em inglês DBMS (Data Base Management System), ou Sistema de Gerenciamento de banco de dados (SGBD), é um pacote de </w:t>
      </w:r>
      <w:sdt>
        <w:sdtPr>
          <w:tag w:val="goog_rdk_23"/>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4" w:date="2021-01-24T19:55:49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softwares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projetado cuja função é gerenciar uma base de dados. Algumas das vantagens do seu uso, de acordo com o que é proposto por (RAMAKRISHNAN e GEHRKE, 2009):</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Independência de Dados: Os programas aplicativos não devem, idealmente, ser expostos aos detalhes de representação e armazenamento de dados. </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Eficiente aos Dados: Um SGBD utiliza uma variedade de técnicas sofisticadas para armazenar e recuperar dados eficientemente.</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Integridade e Segurança dos Dados: Se os dados são sempre acessados através do SGBD, ele pode forçar restrições de integridade.</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BANCO DE DADOS MySQL</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MySQL é um sistema de gerenciamento de banco de dados (SGBD), que utiliza a linguagem SQL (Structured Query Language ou Linguagem de Consulta Estruturada). É atualmente um dos sistemas de gerenciamento de bancos de dados mais populares da Oracle Corporation, com mais de 10 milhões de instalações pelo mundo. Segundo (CABRAL e MURPHY, 2009), o MYSQL possui algumas características relevantes como por exemplo:</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um </w:t>
      </w:r>
      <w:sdt>
        <w:sdtPr>
          <w:tag w:val="goog_rdk_24"/>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5" w:date="2021-01-24T19:56:28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Software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Livre com base na GPL;</w:t>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 portabilidade já que suporta praticamente qualquer plataforma atual;</w:t>
      </w:r>
    </w:p>
    <w:p w:rsidR="00000000" w:rsidDel="00000000" w:rsidP="00000000" w:rsidRDefault="00000000" w:rsidRPr="00000000" w14:paraId="000000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Excelente desempenho e estabilidade;</w:t>
      </w:r>
    </w:p>
    <w:p w:rsidR="00000000" w:rsidDel="00000000" w:rsidP="00000000" w:rsidRDefault="00000000" w:rsidRPr="00000000" w14:paraId="000000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Pouco exigente quanto a recursos de novos hardwares;</w:t>
      </w:r>
    </w:p>
    <w:p w:rsidR="00000000" w:rsidDel="00000000" w:rsidP="00000000" w:rsidRDefault="00000000" w:rsidRPr="00000000" w14:paraId="000000A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Facilidade no manuseio;</w:t>
      </w:r>
    </w:p>
    <w:p w:rsidR="00000000" w:rsidDel="00000000" w:rsidP="00000000" w:rsidRDefault="00000000" w:rsidRPr="00000000" w14:paraId="000000A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Contempla a utilização de vários </w:t>
      </w:r>
      <w:sdt>
        <w:sdtPr>
          <w:tag w:val="goog_rdk_25"/>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6" w:date="2021-01-24T19:56:38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Storage Engines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MyISAM, InnoDB, Falcon, BDB, Archive, Federated, CSV, Solid;</w:t>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Suporta controle transacional;</w:t>
      </w:r>
    </w:p>
    <w:p w:rsidR="00000000" w:rsidDel="00000000" w:rsidP="00000000" w:rsidRDefault="00000000" w:rsidRPr="00000000" w14:paraId="000000A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Suporta </w:t>
      </w:r>
      <w:sdt>
        <w:sdtPr>
          <w:tag w:val="goog_rdk_26"/>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7" w:date="2021-01-24T19:56:55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Triggers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Suporta </w:t>
      </w:r>
      <w:sdt>
        <w:sdtPr>
          <w:tag w:val="goog_rdk_27"/>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8" w:date="2021-01-24T19:56:48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Stored Procedures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sdt>
        <w:sdtPr>
          <w:tag w:val="goog_rdk_28"/>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19" w:date="2021-01-24T19:56:52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Functions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Replicação facilmente configurável;</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entanto, cada SGBD tem suas particularidades dentro da própria linguagem, também tendo implementações diferentes. Neste contexto, a linguagem SQL tem algumas divisões, que facilitam o entendimento da mesma, categorizando seus comandos.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DDL DATA DEFINITION LANGUAGE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Linguagem de Definição de </w:t>
      </w:r>
      <w:sdt>
        <w:sdtPr>
          <w:tag w:val="goog_rdk_29"/>
        </w:sdtPr>
        <w:sdtContent>
          <w:ins w:author="Anselmo Lacerda" w:id="20" w:date="2021-01-24T19:57:0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é</w:t>
            </w:r>
          </w:ins>
        </w:sdtContent>
      </w:sdt>
      <w:sdt>
        <w:sdtPr>
          <w:tag w:val="goog_rdk_30"/>
        </w:sdtPr>
        <w:sdtContent>
          <w:del w:author="Anselmo Lacerda" w:id="20" w:date="2021-01-24T19:57:0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Dados, é</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parte da Linguagem SQL que trata, como o próprio nome diz, da definição da estrutura dos dados, cujos efeitos se dão sobre objetos. Esses comandos são utilizados para a criação de bancos de dados, tabelas, views, triggers (ATANAZIO, 2019). Exemplos de comandos: CREATE (criação), ALTER (alteração), DROP (remoção).</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DML DATA MANIPULATION LANGUAGE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Linguagem de Manipulação de Dados, é a parte da Linguagem SQL que não altera a estrutura, mas sim os registros de uma base de dados, cujos efeitos se darão sobre registros (ATANAZIO, 2019). São comandos que fazem consultas, inserem, alteram ou apagam registros. Exemplos de comandos: SELECT (consulta), INSERT (inserção), UPDATE (alteração), DELETE (remoção).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lnxbz9" w:id="13"/>
      <w:bookmarkEnd w:id="1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DCL DATA CONTROL LANGUAGE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Linguagem de Controle de Dados, é a parte da linguagem SQL referente ao controle de acesso a objetos por usuários e seus respectivos privilégios (ATANAZIO, 2019). Os principais comandos são: </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 Garante (permite) acesso dado a um usuário;</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REVOKE: Revoga (retira) direitos dados a um usuário. Os direitos dados a um usuário podem ser: ALL, CREATE, EXECUTE, REFERENCES, SELECT, TRIGGER, USAGE, CONNECT, DELETE, INSERT, RULE, TEMPORARY, UPDATE, etc.</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CHAVES</w:t>
      </w:r>
      <w:r w:rsidDel="00000000" w:rsidR="00000000" w:rsidRPr="00000000">
        <w:rPr>
          <w:rtl w:val="0"/>
        </w:rPr>
      </w:r>
    </w:p>
    <w:p w:rsidR="00000000" w:rsidDel="00000000" w:rsidP="00000000" w:rsidRDefault="00000000" w:rsidRPr="00000000" w14:paraId="000000B7">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CHAVE PRIMÁRIA</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chave primária é uma ou mais colunas que identificam exclusivamente uma linha. Nenhuma das colunas que fazem parte da chave primária pode ser anulável, ou seja, com ausência de algum valor (TPC, 2018).</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CHAVE ESTRANGEIRA</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chave estrangeira é uma coluna ou combinação de colunas usada para estabelecer a relação entre os dados em duas tabelas. Isso é possível adicionando a coluna ou colunas que contêm os valores de chave primária de uma tabela à outra tabela. Esta coluna se torna uma chave estrangeira na segunda tabela (TPC, 2018).</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INTEGRIDADE REFERENCIAL</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Integridade referencial é uma propriedade de dados pela qual uma chave estrangeira em uma tabela tem uma chave primária correspondente em uma tabela diferente (TPC, 2018).</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VARIÁVEIS DE SISTEMA DO SERVIDOR MYSQL</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configuração (MYSQL, 2020). A maioria delas pode ser alterada dinamicamente em tempo de execução usando a instrução SET que permite modificar a operação do servidor sem precisar interrompê-lo e reiniciá-lo. Também é possível realizar a alteração dos valores dessas variáveis através ou de um arquivo de configuração no Debian localizado no diretório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/etc/mysql/mysql.cnf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Porém neste último caso, é necessário reiniciar o servidor (serviço em execução do MySQL).</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MySQL precisa para que funcione de forma satisfatória necessita da maior quantidade de memória para caches disponível, com um objetivo de evitar o acesso ao disco, que é muito mais lento do que o acesso aos dados na memória. O sistema operacional pode armazenar em cache alguns dados em nome do MySQL, mas qualquer forma ele também precisa de muita memória para si. A seguir estão os </w:t>
      </w:r>
      <w:sdt>
        <w:sdtPr>
          <w:tag w:val="goog_rdk_31"/>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1" w:date="2021-01-24T19:57:55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caches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importantes a serem considerados para a maioria das instalações (SCHWARTZ, TKACHENKO e ZAITSEV, 2012):</w:t>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pool de buffer InnoDB;</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de chave;</w:t>
      </w:r>
    </w:p>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cache de consulta</w:t>
      </w:r>
      <w:sdt>
        <w:sdtPr>
          <w:tag w:val="goog_rdk_32"/>
        </w:sdtPr>
        <w:sdtContent>
          <w:ins w:author="Anselmo Lacerda" w:id="22" w:date="2021-01-24T19:58:1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sdt>
        <w:sdtPr>
          <w:tag w:val="goog_rdk_33"/>
        </w:sdtPr>
        <w:sdtContent>
          <w:del w:author="Anselmo Lacerda" w:id="22" w:date="2021-01-24T19:58:1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Levando em consideração as memórias mencionadas anteriormente, os parâmetros que fazem com que seus valores sejam alterados serão explicados a seguir:</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INNODB_BUFFER_POOL_SIZE</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é o parâmetro de configuração do MySQL que especifica a quantidade de memória alocada para o MySQL que determina o tamanho do buffer que o mecanismo de armazenamento InnoDB usa para armazenar dados e índices em cache que implica um acesso aos dados nas tabelas.  Esta é uma das configurações mais importantes na configuração de MySQL e deve ser definida com base na RAM do sistema disponível (SCALEGRID, 2018). Este espaço contém muitas estruturas de dados em memória como por exemplo </w:t>
      </w:r>
      <w:sdt>
        <w:sdtPr>
          <w:tag w:val="goog_rdk_34"/>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3" w:date="2021-01-24T19:58:49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35"/>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4" w:date="2021-01-24T19:58:43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caches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índices e até mesmo dados de linha. Isso ocorre porque o mecanismo de armazenamento InnoDB armazena seus dados usados com frequência na </w:t>
      </w:r>
      <w:sdt>
        <w:sdtPr>
          <w:tag w:val="goog_rdk_36"/>
        </w:sdtPr>
        <w:sdtContent>
          <w:ins w:author="Anselmo Lacerda" w:id="25" w:date="2021-01-24T19:58: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memória, já</w:t>
            </w:r>
          </w:ins>
        </w:sdtContent>
      </w:sdt>
      <w:sdt>
        <w:sdtPr>
          <w:tag w:val="goog_rdk_37"/>
        </w:sdtPr>
        <w:sdtContent>
          <w:del w:author="Anselmo Lacerda" w:id="25" w:date="2021-01-24T19:58:2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memória já</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armazena os dados dos registros, o índice de </w:t>
      </w:r>
      <w:sdt>
        <w:sdtPr>
          <w:tag w:val="goog_rdk_38"/>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6" w:date="2021-01-24T19:58:28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hash</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adaptável, o </w:t>
      </w:r>
      <w:sdt>
        <w:sdtPr>
          <w:tag w:val="goog_rdk_39"/>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7" w:date="2021-01-24T19:58:3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 </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inserção, bloqueios e outras estruturas internas.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um servidor de banco de dados dedicado usando principalmente tabelas InnoDB, esta deve ser uma porcentagem significativa da memória total disponível para o processo do MySQL (mysqld). Tenha muito cuidado com esta configuração porque se ela for configurada para usar muita memória, ela causará a troca pelo sistema operacional, o que é muito ruim para o desempenho do mysqld. Na pior das hipóteses, usar muita memória fará com que o mysqld trave. (CABRAL e MURPHY, 2009).</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acordo com a documentação da linguagem oficial da tecnologia (MYSQL, 2020), as características dessa variável estão representadas na tabela abaixo:</w:t>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1 - Características do innodb_buffer_pool_size</w:t>
      </w:r>
    </w:p>
    <w:tbl>
      <w:tblPr>
        <w:tblStyle w:val="Table1"/>
        <w:tblW w:w="6685.999999999999" w:type="dxa"/>
        <w:jc w:val="center"/>
        <w:tblLayout w:type="fixed"/>
        <w:tblLook w:val="0400"/>
      </w:tblPr>
      <w:tblGrid>
        <w:gridCol w:w="3012"/>
        <w:gridCol w:w="3674"/>
        <w:tblGridChange w:id="0">
          <w:tblGrid>
            <w:gridCol w:w="3012"/>
            <w:gridCol w:w="3674"/>
          </w:tblGrid>
        </w:tblGridChange>
      </w:tblGrid>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COMMAND-LINE FORMAT</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--INNODB-BUFFER-POOL-SIZE=#</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 VARIABLE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INNODB_BUFFER_POOL_SIZE</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GLOBAL</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DYNAMIC</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YES</w:t>
            </w:r>
            <w:r w:rsidDel="00000000" w:rsidR="00000000" w:rsidRPr="00000000">
              <w:rPr>
                <w:rtl w:val="0"/>
              </w:rPr>
            </w:r>
          </w:p>
        </w:tc>
      </w:tr>
      <w:tr>
        <w:trPr>
          <w:trHeight w:val="28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SET_VAR HINT APPLIES</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INTEGER</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DEFAULT VALUE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134217728</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MINIMUM VALUE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5242880</w:t>
            </w:r>
            <w:r w:rsidDel="00000000" w:rsidR="00000000" w:rsidRPr="00000000">
              <w:rPr>
                <w:rtl w:val="0"/>
              </w:rPr>
            </w:r>
          </w:p>
        </w:tc>
      </w:tr>
      <w:tr>
        <w:trPr>
          <w:trHeight w:val="51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MAXIMUM VALUE (64-BIT</w:t>
              <w:br w:type="textWrapping"/>
              <w:t xml:space="preserve">PLATFORMS)</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2**64-1</w:t>
            </w:r>
            <w:r w:rsidDel="00000000" w:rsidR="00000000" w:rsidRPr="00000000">
              <w:rPr>
                <w:rtl w:val="0"/>
              </w:rPr>
            </w:r>
          </w:p>
        </w:tc>
      </w:tr>
      <w:tr>
        <w:trPr>
          <w:trHeight w:val="51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MAXIMUM VALUE (32-BIT</w:t>
              <w:br w:type="textWrapping"/>
              <w:t xml:space="preserve">PLATFORMS)</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2**32-1</w:t>
            </w:r>
            <w:r w:rsidDel="00000000" w:rsidR="00000000" w:rsidRPr="00000000">
              <w:rPr>
                <w:rtl w:val="0"/>
              </w:rPr>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um Banco de Dados que foi projeto para conter dados que não crescerão rapidamente, não é necessário alocar memória no </w:t>
      </w:r>
      <w:sdt>
        <w:sdtPr>
          <w:tag w:val="goog_rdk_40"/>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8" w:date="2021-01-24T19:59:1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w:t>
          </w:r>
        </w:sdtContent>
      </w:sdt>
      <w:sdt>
        <w:sdtPr>
          <w:tag w:val="goog_rdk_41"/>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8" w:date="2021-01-24T19:59:1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uffer pool</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há problemas em planejar no momento da concepção do projeto um banco de dados em rápido crescimento, é claro, mas às vezes observa-se enormes </w:t>
      </w:r>
      <w:sdt>
        <w:sdtPr>
          <w:tag w:val="goog_rdk_42"/>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29" w:date="2021-01-24T19:59:33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pools </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sdt>
        <w:sdtPr>
          <w:tag w:val="goog_rdk_43"/>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0" w:date="2021-01-24T19:59:29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uma pequena quantidade de dados (SCHWARTZ, TKACHENKO e ZAITSEV, 2012).</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INNODB_BUFFER_POOL_INSTANCES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variável representa o número de regiões, ou segmentos, nas quais o </w:t>
      </w:r>
      <w:sdt>
        <w:sdtPr>
          <w:tag w:val="goog_rdk_44"/>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1" w:date="2021-01-24T20:00:33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 pool</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InnoDB é dividido. Este parâmetro é provavelmente uma das maneiras mais importantes de melhorar a escalabilidade do MySQL em máquinas com vários núcleos com uma carga de trabalho altamente simultânea. Para sistemas com mais memória, dividindo o </w:t>
      </w:r>
      <w:sdt>
        <w:sdtPr>
          <w:tag w:val="goog_rdk_45"/>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2" w:date="2021-01-24T20:00:2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pool</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sdt>
        <w:sdtPr>
          <w:tag w:val="goog_rdk_46"/>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3" w:date="2021-01-24T20:00:23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instâncias separadas pode melhorar a simultaneidade, reduzindo a contenção à medida que diferentes threads leem e gravam nas páginas em cache. Cada página que é armazenada em ou lido do buffer pool é </w:t>
      </w:r>
      <w:sdt>
        <w:sdtPr>
          <w:tag w:val="goog_rdk_47"/>
        </w:sdtPr>
        <w:sdtContent>
          <w:ins w:author="Anselmo Lacerda" w:id="34" w:date="2021-01-24T20:00:3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atribuída</w:t>
            </w:r>
          </w:ins>
        </w:sdtContent>
      </w:sdt>
      <w:sdt>
        <w:sdtPr>
          <w:tag w:val="goog_rdk_48"/>
        </w:sdtPr>
        <w:sdtContent>
          <w:del w:author="Anselmo Lacerda" w:id="34" w:date="2021-01-24T20:00:3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atribuído</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uma das instâncias do </w:t>
      </w:r>
      <w:sdt>
        <w:sdtPr>
          <w:tag w:val="goog_rdk_49"/>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5" w:date="2021-01-24T20:00:44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 pool</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aleatoriamente, usando uma função de </w:t>
      </w:r>
      <w:sdt>
        <w:sdtPr>
          <w:tag w:val="goog_rdk_50"/>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6" w:date="2021-01-24T20:01:0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hash</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(MYSQL, 2020).</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acordo com a documentação oficial (MYSQL, 2020) as características desta variável estão representadas na tabela abaixo:</w:t>
      </w:r>
    </w:p>
    <w:p w:rsidR="00000000" w:rsidDel="00000000" w:rsidP="00000000" w:rsidRDefault="00000000" w:rsidRPr="00000000" w14:paraId="000000E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2 - Características do innodb_buffer_pool_instances</w:t>
      </w:r>
    </w:p>
    <w:tbl>
      <w:tblPr>
        <w:tblStyle w:val="Table2"/>
        <w:tblW w:w="9071.0" w:type="dxa"/>
        <w:jc w:val="left"/>
        <w:tblInd w:w="0.0" w:type="dxa"/>
        <w:tblLayout w:type="fixed"/>
        <w:tblLook w:val="0400"/>
      </w:tblPr>
      <w:tblGrid>
        <w:gridCol w:w="4556"/>
        <w:gridCol w:w="4515"/>
        <w:tblGridChange w:id="0">
          <w:tblGrid>
            <w:gridCol w:w="4556"/>
            <w:gridCol w:w="4515"/>
          </w:tblGrid>
        </w:tblGridChange>
      </w:tblGrid>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COMMAND-LINE FORMAT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--INNODB-BUFFER-POOL-INSTANCES=#</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VARIABLE INNODB_BUFFER_POOL_INSTANCES</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INNODB_BUFFER_POOL_INSTANCES</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SET_VAR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APPLIES NO</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VALUE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8 (OR 1 IF INNODB_BUFFER_POOL_SIZE &lt; 1GB</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VALUE (WINDOWS, 32 - BIT PLATFORMS)</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(AUTOSIZED)</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VALUE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b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INNODB_BUFFER_POOL_CHUNK_SIZE</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variável define o tamanho do bloco para redimensionamento do </w:t>
      </w:r>
      <w:sdt>
        <w:sdtPr>
          <w:tag w:val="goog_rdk_51"/>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7" w:date="2021-01-24T20:01:2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 pool</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InnoDB operações. Ela serve para evitar a cópia de todas as páginas do </w:t>
      </w:r>
      <w:sdt>
        <w:sdtPr>
          <w:tag w:val="goog_rdk_52"/>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8" w:date="2021-01-24T20:01:2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 pool</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durante as operações de redimensionamento, deixando as transações sendo executadas por partes. De acordo com a documentação do MySQL (MYSQL, 2020), as características dessa variável estão representadas na tabela abaixo:</w:t>
      </w:r>
    </w:p>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3 - Características do innodb_buffer_pool_chunk_size</w:t>
      </w:r>
    </w:p>
    <w:tbl>
      <w:tblPr>
        <w:tblStyle w:val="Table3"/>
        <w:tblW w:w="9071.0" w:type="dxa"/>
        <w:jc w:val="center"/>
        <w:tblLayout w:type="fixed"/>
        <w:tblLook w:val="0400"/>
      </w:tblPr>
      <w:tblGrid>
        <w:gridCol w:w="2477"/>
        <w:gridCol w:w="6594"/>
        <w:tblGridChange w:id="0">
          <w:tblGrid>
            <w:gridCol w:w="2477"/>
            <w:gridCol w:w="6594"/>
          </w:tblGrid>
        </w:tblGridChange>
      </w:tblGrid>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COMMAND-LINE FORMAT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--INNODB-BUFFER-POOL-CHUNK-SIZE=#</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VARIABLE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INNODB_BUFFER_POOL_CHUNK_SIZE</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SET_VAR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VALUE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134217728</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VALUE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1048576</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 </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INNODB_BUFFER_POOL_SIZE / INNODB_BUFFER_POOL_INSTANCES</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representação da interação entre as o innodb_buffer_pool_size, innodb_buffer_pool_instances e innodb_buffer_pool_chunk_size está representada de forma simplificada na figura abaixo: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451345</wp:posOffset>
            </wp:positionH>
            <wp:positionV relativeFrom="paragraph">
              <wp:posOffset>-2442</wp:posOffset>
            </wp:positionV>
            <wp:extent cx="5340350" cy="1579880"/>
            <wp:effectExtent b="0" l="0" r="0" t="0"/>
            <wp:wrapSquare wrapText="bothSides" distB="0" distT="0" distL="114300" distR="114300"/>
            <wp:docPr descr="InnoDB Buffer Pool" id="12" name="image2.jpg"/>
            <a:graphic>
              <a:graphicData uri="http://schemas.openxmlformats.org/drawingml/2006/picture">
                <pic:pic>
                  <pic:nvPicPr>
                    <pic:cNvPr descr="InnoDB Buffer Pool" id="0" name="image2.jpg"/>
                    <pic:cNvPicPr preferRelativeResize="0"/>
                  </pic:nvPicPr>
                  <pic:blipFill>
                    <a:blip r:embed="rId15"/>
                    <a:srcRect b="0" l="0" r="0" t="0"/>
                    <a:stretch>
                      <a:fillRect/>
                    </a:stretch>
                  </pic:blipFill>
                  <pic:spPr>
                    <a:xfrm>
                      <a:off x="0" y="0"/>
                      <a:ext cx="5340350" cy="15798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1625600</wp:posOffset>
                </wp:positionV>
                <wp:extent cx="5340350" cy="12700"/>
                <wp:effectExtent b="0" l="0" r="0" t="0"/>
                <wp:wrapSquare wrapText="bothSides" distB="0" distT="0" distL="114300" distR="114300"/>
                <wp:docPr id="8" name=""/>
                <a:graphic>
                  <a:graphicData uri="http://schemas.microsoft.com/office/word/2010/wordprocessingShape">
                    <wps:wsp>
                      <wps:cNvSpPr/>
                      <wps:cNvPr id="2" name="Shape 2"/>
                      <wps:spPr>
                        <a:xfrm>
                          <a:off x="2675825" y="3779683"/>
                          <a:ext cx="5340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Figura  - Modelo simplificado Memória Buffer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1625600</wp:posOffset>
                </wp:positionV>
                <wp:extent cx="5340350" cy="1270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340350" cy="12700"/>
                        </a:xfrm>
                        <a:prstGeom prst="rect"/>
                        <a:ln/>
                      </pic:spPr>
                    </pic:pic>
                  </a:graphicData>
                </a:graphic>
              </wp:anchor>
            </w:drawing>
          </mc:Fallback>
        </mc:AlternateConten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forma mais detalhada desta ideia pode ser compreendida na figura abaixo:</w:t>
      </w:r>
      <w:r w:rsidDel="00000000" w:rsidR="00000000" w:rsidRPr="00000000">
        <w:drawing>
          <wp:anchor allowOverlap="1" behindDoc="0" distB="0" distT="0" distL="114300" distR="114300" hidden="0" layoutInCell="1" locked="0" relativeHeight="0" simplePos="0">
            <wp:simplePos x="0" y="0"/>
            <wp:positionH relativeFrom="column">
              <wp:posOffset>-82081</wp:posOffset>
            </wp:positionH>
            <wp:positionV relativeFrom="paragraph">
              <wp:posOffset>412750</wp:posOffset>
            </wp:positionV>
            <wp:extent cx="5760000" cy="1191600"/>
            <wp:effectExtent b="0" l="0" r="0" t="0"/>
            <wp:wrapSquare wrapText="bothSides" distB="0" distT="0" distL="114300" distR="114300"/>
            <wp:docPr descr="https://www.percona.com/blog/wp-content/uploads/2018/04/bp8instances.png" id="10" name="image1.png"/>
            <a:graphic>
              <a:graphicData uri="http://schemas.openxmlformats.org/drawingml/2006/picture">
                <pic:pic>
                  <pic:nvPicPr>
                    <pic:cNvPr descr="https://www.percona.com/blog/wp-content/uploads/2018/04/bp8instances.png" id="0" name="image1.png"/>
                    <pic:cNvPicPr preferRelativeResize="0"/>
                  </pic:nvPicPr>
                  <pic:blipFill>
                    <a:blip r:embed="rId17"/>
                    <a:srcRect b="0" l="0" r="0" t="0"/>
                    <a:stretch>
                      <a:fillRect/>
                    </a:stretch>
                  </pic:blipFill>
                  <pic:spPr>
                    <a:xfrm>
                      <a:off x="0" y="0"/>
                      <a:ext cx="5760000" cy="1191600"/>
                    </a:xfrm>
                    <a:prstGeom prst="rect"/>
                    <a:ln/>
                  </pic:spPr>
                </pic:pic>
              </a:graphicData>
            </a:graphic>
          </wp:anchor>
        </w:drawing>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Figura 2 - Modelo detalhado da Memória Buffer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Seguindo o exemplo da figura 02, um </w:t>
      </w:r>
      <w:sdt>
        <w:sdtPr>
          <w:tag w:val="goog_rdk_53"/>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39" w:date="2021-01-24T20:01:56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pool</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sdt>
        <w:sdtPr>
          <w:tag w:val="goog_rdk_54"/>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40" w:date="2021-01-24T20:01:52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2 GB com 8 instâncias e blocos no valor padrão (128 MB), obteremos 2 blocos por instância, que acarreta, de acordo com o exemplo, 16 blocos de memória. Dentre os vários benefícios de ter várias instâncias são (DAVID DUCOS, 2018):</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um servidor virtual, é possível adicionar memória dinamicamente;</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um servidor físico, você pode querer reduzir o uso de memória do banco de dados para abrir caminho para outros processos</w:t>
      </w:r>
      <w:sdt>
        <w:sdtPr>
          <w:tag w:val="goog_rdk_55"/>
        </w:sdtPr>
        <w:sdtContent>
          <w:ins w:author="Anselmo Lacerda" w:id="41" w:date="2021-01-24T20:02:0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sdt>
        <w:sdtPr>
          <w:tag w:val="goog_rdk_56"/>
        </w:sdtPr>
        <w:sdtContent>
          <w:del w:author="Anselmo Lacerda" w:id="41" w:date="2021-01-24T20:02:0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qsh70q" w:id="26"/>
      <w:bookmarkEnd w:id="2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KEY_BUFFER_SIZE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variável determina o tamanho do </w:t>
      </w:r>
      <w:sdt>
        <w:sdtPr>
          <w:tag w:val="goog_rdk_57"/>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42" w:date="2021-01-24T20:02:12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 </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usado para blocos de índice. O </w:t>
      </w:r>
      <w:sdt>
        <w:sdtPr>
          <w:tag w:val="goog_rdk_58"/>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43" w:date="2021-01-24T20:02:1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buffer</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chave também é conhecido como </w:t>
      </w:r>
      <w:sdt>
        <w:sdtPr>
          <w:tag w:val="goog_rdk_59"/>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44" w:date="2021-01-24T20:02:21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cache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chaves (MYSQL, 2020).</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valor pode aumentar para obter melhor tratamento dos índices para todas as leituras e várias gravações. No entanto, se você tornar o valor muito grande (por exemplo, mais de 50% da memória total da máquina), seu sistema pode começar a paginar e se tornar extremamente lento. Isso ocorre porque o MySQL depende da </w:t>
      </w:r>
      <w:sdt>
        <w:sdtPr>
          <w:tag w:val="goog_rdk_60"/>
        </w:sdtPr>
        <w:sdtContent>
          <w:ins w:author="Anselmo Lacerda" w:id="45" w:date="2021-01-24T20:02: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operação do sistema</w:t>
            </w:r>
          </w:ins>
        </w:sdtContent>
      </w:sdt>
      <w:sdt>
        <w:sdtPr>
          <w:tag w:val="goog_rdk_61"/>
        </w:sdtPr>
        <w:sdtContent>
          <w:del w:author="Anselmo Lacerda" w:id="45" w:date="2021-01-24T20:02: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operação sistema</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executar o </w:t>
      </w:r>
      <w:sdt>
        <w:sdtPr>
          <w:tag w:val="goog_rdk_62"/>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46" w:date="2021-01-24T20:02:3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cache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sistema de arquivos para leituras de dados, então você deve deixar algum espaço para o arquivo </w:t>
      </w:r>
      <w:sdt>
        <w:sdtPr>
          <w:tag w:val="goog_rdk_63"/>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47" w:date="2021-01-24T20:02:41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cache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sistema. As características dessa variável está representada na tabela abaixo (MYSQL, 2020):</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4 - Características do  key_buffer_size</w:t>
      </w:r>
    </w:p>
    <w:tbl>
      <w:tblPr>
        <w:tblStyle w:val="Table4"/>
        <w:tblW w:w="7418.0" w:type="dxa"/>
        <w:jc w:val="center"/>
        <w:tblLayout w:type="fixed"/>
        <w:tblLook w:val="0400"/>
      </w:tblPr>
      <w:tblGrid>
        <w:gridCol w:w="4559"/>
        <w:gridCol w:w="2859"/>
        <w:tblGridChange w:id="0">
          <w:tblGrid>
            <w:gridCol w:w="4559"/>
            <w:gridCol w:w="2859"/>
          </w:tblGrid>
        </w:tblGridChange>
      </w:tblGrid>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COMMAND-LINE FORMAT</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--KEY-BUFFER-SIZE=#</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 VARIABLE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KEY_BUFFER_SIZE</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GLOBAL</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DYNAMIC</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YES</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SET_VAR HINT APPLIES</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INTEGER</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MAXIMUM VALUE (64-BIT PLATFORMS)</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OS_PER_PROCESS_LIMIT</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MAXIMUM VALUE (32-BIT PLATFORMS)</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4294967295</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DEFAULT VALUE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8388608</w:t>
            </w:r>
            <w:r w:rsidDel="00000000" w:rsidR="00000000" w:rsidRPr="00000000">
              <w:rPr>
                <w:rtl w:val="0"/>
              </w:rPr>
            </w:r>
          </w:p>
        </w:tc>
      </w:tr>
      <w:tr>
        <w:trPr>
          <w:trHeight w:val="270"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MINIMUM VALUE</w:t>
            </w: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r>
    </w:tbl>
    <w:p w:rsidR="00000000" w:rsidDel="00000000" w:rsidP="00000000" w:rsidRDefault="00000000" w:rsidRPr="00000000" w14:paraId="00000136">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425" w:right="0" w:hanging="425"/>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VALORES </w:t>
      </w:r>
      <w:sdt>
        <w:sdtPr>
          <w:tag w:val="goog_rdk_64"/>
        </w:sdtPr>
        <w:sdtContent>
          <w:ins w:author="Anselmo Lacerda" w:id="48" w:date="2021-01-24T20:02:5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PADRÃO</w:t>
            </w:r>
          </w:ins>
        </w:sdtContent>
      </w:sdt>
      <w:sdt>
        <w:sdtPr>
          <w:tag w:val="goog_rdk_65"/>
        </w:sdtPr>
        <w:sdtContent>
          <w:del w:author="Anselmo Lacerda" w:id="48" w:date="2021-01-24T20:02:5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PADRAO</w:delText>
            </w:r>
          </w:del>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 </w:t>
      </w:r>
      <w:sdt>
        <w:sdtPr>
          <w:tag w:val="goog_rdk_66"/>
        </w:sdtPr>
        <w:sdtContent>
          <w:ins w:author="Anselmo Lacerda" w:id="49" w:date="2021-01-24T20:02:57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VARIÁVEL</w:t>
            </w:r>
          </w:ins>
        </w:sdtContent>
      </w:sdt>
      <w:sdt>
        <w:sdtPr>
          <w:tag w:val="goog_rdk_67"/>
        </w:sdtPr>
        <w:sdtContent>
          <w:del w:author="Anselmo Lacerda" w:id="49" w:date="2021-01-24T20:02:57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VARIAV</w:delText>
            </w:r>
          </w:del>
        </w:sdtContent>
      </w:sdt>
      <w:sdt>
        <w:sdtPr>
          <w:tag w:val="goog_rdk_68"/>
        </w:sdtPr>
        <w:sdtContent>
          <w:ins w:author="Anselmo Lacerda" w:id="49" w:date="2021-01-24T20:02:57Z">
            <w:sdt>
              <w:sdtPr>
                <w:tag w:val="goog_rdk_69"/>
              </w:sdtPr>
              <w:sdtContent>
                <w:del w:author="Anselmo Lacerda" w:id="49" w:date="2021-01-24T20:02:57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ÉIS</w:delText>
                  </w:r>
                </w:del>
              </w:sdtContent>
            </w:sdt>
          </w:ins>
        </w:sdtContent>
      </w:sdt>
      <w:sdt>
        <w:sdtPr>
          <w:tag w:val="goog_rdk_70"/>
        </w:sdtPr>
        <w:sdtContent>
          <w:del w:author="Anselmo Lacerda" w:id="49" w:date="2021-01-24T20:02:57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EIS</w:delText>
            </w:r>
          </w:del>
        </w:sdtContent>
      </w:sdt>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 todas as variáveis anteriormente denominadas, se torna necessário exibir os valores iniciais (</w:t>
      </w:r>
      <w:sdt>
        <w:sdtPr>
          <w:tag w:val="goog_rdk_71"/>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0" w:date="2021-01-24T20:03:24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default</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padrão) que servirão de ponto de partida para este trabalho.</w:t>
      </w:r>
    </w:p>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5 - Valores Padrão da Variáveis do MySQL</w:t>
      </w:r>
    </w:p>
    <w:tbl>
      <w:tblPr>
        <w:tblStyle w:val="Table5"/>
        <w:tblW w:w="6887.0" w:type="dxa"/>
        <w:jc w:val="center"/>
        <w:tblLayout w:type="fixed"/>
        <w:tblLook w:val="0400"/>
      </w:tblPr>
      <w:tblGrid>
        <w:gridCol w:w="4447"/>
        <w:gridCol w:w="2440"/>
        <w:tblGridChange w:id="0">
          <w:tblGrid>
            <w:gridCol w:w="4447"/>
            <w:gridCol w:w="2440"/>
          </w:tblGrid>
        </w:tblGridChange>
      </w:tblGrid>
      <w:tr>
        <w:trPr>
          <w:trHeight w:val="285" w:hRule="atLeast"/>
        </w:trPr>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VARIÁVEL</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 PADRÃO</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INNODB_BUFFER_POOL_SIZE</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128 MB</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INNODB_BUFFER_POOL_INSTANCES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INNODB_BUFFER_POOL_CHUNK_SIZE</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MB</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color w:val="000000"/>
                <w:sz w:val="24"/>
                <w:szCs w:val="24"/>
              </w:rPr>
            </w:pPr>
            <w:bookmarkStart w:colFirst="0" w:colLast="0" w:name="_heading=h.2p2csry" w:id="30"/>
            <w:bookmarkEnd w:id="30"/>
            <w:r w:rsidDel="00000000" w:rsidR="00000000" w:rsidRPr="00000000">
              <w:rPr>
                <w:rFonts w:ascii="Times New Roman" w:cs="Times New Roman" w:eastAsia="Times New Roman" w:hAnsi="Times New Roman"/>
                <w:color w:val="000000"/>
                <w:sz w:val="24"/>
                <w:szCs w:val="24"/>
                <w:rtl w:val="0"/>
              </w:rPr>
              <w:t xml:space="preserve">KEY_BUFFER_SIZE</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MB</w:t>
            </w:r>
          </w:p>
        </w:tc>
      </w:tr>
    </w:tb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TPC-H</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TPC-H é um </w:t>
      </w:r>
      <w:sdt>
        <w:sdtPr>
          <w:tag w:val="goog_rdk_72"/>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1" w:date="2021-01-24T20:03:38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benchmark</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suporte à decisão que consiste em um conjunto de consultas orientadas para os negócios e modificações de dados simultâneas (TPC, 2018). As consultas e os dados que povoam o banco de dados foram escolhidos para ter ampla relevância em todo o setor, mantendo um grau suficiente de facilidade na sua implementação. Alguns tópicos que ilustram esse sistema são (TPC, 2018): </w:t>
      </w:r>
    </w:p>
    <w:p w:rsidR="00000000" w:rsidDel="00000000" w:rsidP="00000000" w:rsidRDefault="00000000" w:rsidRPr="00000000" w14:paraId="000001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Examinar grandes volumes de dados;</w:t>
      </w:r>
    </w:p>
    <w:p w:rsidR="00000000" w:rsidDel="00000000" w:rsidP="00000000" w:rsidRDefault="00000000" w:rsidRPr="00000000" w14:paraId="000001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Executar consultas com alto grau de complexidade;</w:t>
      </w:r>
    </w:p>
    <w:p w:rsidR="00000000" w:rsidDel="00000000" w:rsidP="00000000" w:rsidRDefault="00000000" w:rsidRPr="00000000" w14:paraId="000001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 respostas a perguntas de negócios do mundo real;</w:t>
      </w:r>
    </w:p>
    <w:p w:rsidR="00000000" w:rsidDel="00000000" w:rsidP="00000000" w:rsidRDefault="00000000" w:rsidRPr="00000000" w14:paraId="000001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Inclui uma ampla variedade de operadores e restrições de seletividade;</w:t>
      </w:r>
    </w:p>
    <w:p w:rsidR="00000000" w:rsidDel="00000000" w:rsidP="00000000" w:rsidRDefault="00000000" w:rsidRPr="00000000" w14:paraId="000001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Gerar atividade intensiva por parte do componente servidor de banco de dados do sistema em teste;</w:t>
      </w:r>
    </w:p>
    <w:p w:rsidR="00000000" w:rsidDel="00000000" w:rsidP="00000000" w:rsidRDefault="00000000" w:rsidRPr="00000000" w14:paraId="000001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executados em um banco de dados em conformidade com a população específica e requisitos de escala</w:t>
      </w:r>
      <w:sdt>
        <w:sdtPr>
          <w:tag w:val="goog_rdk_73"/>
        </w:sdtPr>
        <w:sdtContent>
          <w:ins w:author="Anselmo Lacerda" w:id="52" w:date="2021-01-24T20:03: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sdt>
        <w:sdtPr>
          <w:tag w:val="goog_rdk_74"/>
        </w:sdtPr>
        <w:sdtContent>
          <w:del w:author="Anselmo Lacerda" w:id="52" w:date="2021-01-24T20:03: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Apesar do fato de que este </w:t>
      </w:r>
      <w:sdt>
        <w:sdtPr>
          <w:tag w:val="goog_rdk_75"/>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3" w:date="2021-01-24T20:03:49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benchmark</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oferecer um ambiente relativamente representativo, essas métricas não refletem toda a gama de requisitos de suporte à decisão, já que o desempenho relativo deste sistema em produção provavelmente varia de acordo com esses e outros fatores como por exemplo, a carga de trabalho, requisitos de aplicativos específicos e da implementação de sistemas (TPC, 2018).</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3o7alnk" w:id="32"/>
      <w:bookmarkEnd w:id="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ENTIDADES E RELACIONAMENTOS DO BANCO DE DADOS</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tabelas e relacionamentos que compõem o esquema do banco de dados do benchmark TPC-H são representados por CUSTOMER, NATION, PART, PARTSUPP, REGION, SUPPLIER, ORDERS e LINEITEM. Estas tabelas, assim como os seus relacionamentos são ilustrados na figura abaixo (TPC, 2018).</w:t>
      </w:r>
    </w:p>
    <w:p w:rsidR="00000000" w:rsidDel="00000000" w:rsidP="00000000" w:rsidRDefault="00000000" w:rsidRPr="00000000" w14:paraId="00000151">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240" w:before="240" w:line="360" w:lineRule="auto"/>
        <w:ind w:left="1080" w:right="0" w:hanging="720"/>
        <w:jc w:val="both"/>
        <w:rPr/>
      </w:pPr>
      <w:bookmarkStart w:colFirst="0" w:colLast="0" w:name="_heading=h.23ckvvd" w:id="33"/>
      <w:bookmarkEnd w:id="3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GERAÇÃO DOS DADOS E POPULAÇÃO DAS TABELAS</w:t>
      </w:r>
      <w:r w:rsidDel="00000000" w:rsidR="00000000" w:rsidRPr="00000000">
        <w:drawing>
          <wp:anchor allowOverlap="1" behindDoc="0" distB="0" distT="0" distL="114300" distR="114300" hidden="0" layoutInCell="1" locked="0" relativeHeight="0" simplePos="0">
            <wp:simplePos x="0" y="0"/>
            <wp:positionH relativeFrom="column">
              <wp:posOffset>375284</wp:posOffset>
            </wp:positionH>
            <wp:positionV relativeFrom="paragraph">
              <wp:posOffset>38735</wp:posOffset>
            </wp:positionV>
            <wp:extent cx="4235450" cy="3992245"/>
            <wp:effectExtent b="0" l="0" r="0" t="0"/>
            <wp:wrapTopAndBottom distB="0" distT="0"/>
            <wp:docPr descr="C:\Users\pb7p\Desktop\tpch.png" id="11" name="image3.png"/>
            <a:graphic>
              <a:graphicData uri="http://schemas.openxmlformats.org/drawingml/2006/picture">
                <pic:pic>
                  <pic:nvPicPr>
                    <pic:cNvPr descr="C:\Users\pb7p\Desktop\tpch.png" id="0" name="image3.png"/>
                    <pic:cNvPicPr preferRelativeResize="0"/>
                  </pic:nvPicPr>
                  <pic:blipFill>
                    <a:blip r:embed="rId18"/>
                    <a:srcRect b="0" l="0" r="0" t="0"/>
                    <a:stretch>
                      <a:fillRect/>
                    </a:stretch>
                  </pic:blipFill>
                  <pic:spPr>
                    <a:xfrm>
                      <a:off x="0" y="0"/>
                      <a:ext cx="4235450" cy="39922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4076700</wp:posOffset>
                </wp:positionV>
                <wp:extent cx="4235450" cy="12700"/>
                <wp:effectExtent b="0" l="0" r="0" t="0"/>
                <wp:wrapTopAndBottom distB="0" distT="0"/>
                <wp:docPr id="9" name=""/>
                <a:graphic>
                  <a:graphicData uri="http://schemas.microsoft.com/office/word/2010/wordprocessingShape">
                    <wps:wsp>
                      <wps:cNvSpPr/>
                      <wps:cNvPr id="3" name="Shape 3"/>
                      <wps:spPr>
                        <a:xfrm>
                          <a:off x="3228275" y="3779683"/>
                          <a:ext cx="42354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Figura  – Modelo do TPC-H</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4076700</wp:posOffset>
                </wp:positionV>
                <wp:extent cx="4235450" cy="12700"/>
                <wp:effectExtent b="0" l="0" r="0" t="0"/>
                <wp:wrapTopAndBottom distB="0" distT="0"/>
                <wp:docPr id="9"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4235450" cy="12700"/>
                        </a:xfrm>
                        <a:prstGeom prst="rect"/>
                        <a:ln/>
                      </pic:spPr>
                    </pic:pic>
                  </a:graphicData>
                </a:graphic>
              </wp:anchor>
            </w:drawing>
          </mc:Fallback>
        </mc:AlternateConten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geração dos dados para popular a base do benchmark TPC-H, é realizada através da ferramenta escrita em ANSI C denominada de DBGEN (Database Generator). Este programa, depois de compilado e executado, tem a função de automatizar a criação dos dados para população das tabelas.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o tamanho do banco de dados é definido com referência ao Scale Factor (fator de escala) igual a 1, sua base de dados representará um tamanho de aproximadamente 1 GB.  Assim, os espaços de armazenamento aproximados dos fatores de escala geralmente utilizados são 1 GB, 10 GB, 30 GB, 100 GB, 300 GB, 1000 GB, 3000 GB, 10.000 GB, 30000 GB ou 100000 GB.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fator de escala escolhido para a geração do banco de dados, é multiplicado pelo tamanho de cada tabela, como se pode ver na </w:t>
      </w:r>
      <w:sdt>
        <w:sdtPr>
          <w:tag w:val="goog_rdk_76"/>
        </w:sdtPr>
        <w:sdtContent>
          <w:ins w:author="Anselmo Lacerda" w:id="54" w:date="2021-01-24T20:04: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ins>
        </w:sdtContent>
      </w:sdt>
      <w:sdt>
        <w:sdtPr>
          <w:tag w:val="goog_rdk_77"/>
        </w:sdtPr>
        <w:sdtContent>
          <w:del w:author="Anselmo Lacerda" w:id="54" w:date="2021-01-24T20:04:3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abela 1.</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Tabela 6 - Tamanho Estimado Banco de Dados Fator Escala 10GB (em tuplas)</w:t>
      </w:r>
    </w:p>
    <w:tbl>
      <w:tblPr>
        <w:tblStyle w:val="Table6"/>
        <w:tblW w:w="5954.000000000001" w:type="dxa"/>
        <w:jc w:val="center"/>
        <w:tblLayout w:type="fixed"/>
        <w:tblLook w:val="0400"/>
      </w:tblPr>
      <w:tblGrid>
        <w:gridCol w:w="1701"/>
        <w:gridCol w:w="2410"/>
        <w:gridCol w:w="1843"/>
        <w:tblGridChange w:id="0">
          <w:tblGrid>
            <w:gridCol w:w="1701"/>
            <w:gridCol w:w="2410"/>
            <w:gridCol w:w="1843"/>
          </w:tblGrid>
        </w:tblGridChange>
      </w:tblGrid>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TUPLAS</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TUPLAS * FS</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PARTSUPP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LINEITEM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6001215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59986052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8661245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86586132</w:t>
            </w:r>
          </w:p>
        </w:tc>
      </w:tr>
    </w:tb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valores do resultante do produto TUPLAS * FS podem ser encontrados na parte superior de cada tabela, de acordo com a figura 3 (TPC, 2018).</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momento, com a base totalmente criada e populada, já é possível a realização de medição dos tempos das consultas.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A">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PROCEDIMENTOS METODOLÓGICOS</w:t>
      </w:r>
    </w:p>
    <w:p w:rsidR="00000000" w:rsidDel="00000000" w:rsidP="00000000" w:rsidRDefault="00000000" w:rsidRPr="00000000" w14:paraId="0000017B">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METODOLOGIA</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metodologia de elaboração deste trabalho está dividida nas seguintes etapas:</w:t>
      </w:r>
    </w:p>
    <w:p w:rsidR="00000000" w:rsidDel="00000000" w:rsidP="00000000" w:rsidRDefault="00000000" w:rsidRPr="00000000" w14:paraId="000001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1: Utilização do Modelo Entidade Relacionamento (MER) indicado pelo padrão TPC-H;</w:t>
      </w:r>
    </w:p>
    <w:p w:rsidR="00000000" w:rsidDel="00000000" w:rsidP="00000000" w:rsidRDefault="00000000" w:rsidRPr="00000000" w14:paraId="000001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2: Instalação e configuração dos bancos de dados;</w:t>
      </w:r>
    </w:p>
    <w:p w:rsidR="00000000" w:rsidDel="00000000" w:rsidP="00000000" w:rsidRDefault="00000000" w:rsidRPr="00000000" w14:paraId="000001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3: Criação e população das tabelas de uma base de dados de tamanho de 10 GB e outra de 1 GB;</w:t>
      </w:r>
    </w:p>
    <w:p w:rsidR="00000000" w:rsidDel="00000000" w:rsidP="00000000" w:rsidRDefault="00000000" w:rsidRPr="00000000" w14:paraId="000001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4: Execução das consultas nestas bases recém-criadas utilizando as configurações que vêm por padrão (default) no MySQL depois de instalado;</w:t>
      </w:r>
    </w:p>
    <w:p w:rsidR="00000000" w:rsidDel="00000000" w:rsidP="00000000" w:rsidRDefault="00000000" w:rsidRPr="00000000" w14:paraId="000001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5: Proposição de novos valores das variáveis com base nos estudos bibliográfico;</w:t>
      </w:r>
    </w:p>
    <w:p w:rsidR="00000000" w:rsidDel="00000000" w:rsidP="00000000" w:rsidRDefault="00000000" w:rsidRPr="00000000" w14:paraId="000001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6: Alteração dos valores das variáveis de configuração do MYSQL proposta neste trabalho;</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6: Execução das consultas propostas pelo benchmark TPC-H com os valores das variáveis alteradas;</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7: Coleta dos dados e análise de resultados.</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AMBIENTE DE TESTES</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realização dos testes foi utilizado o sistema com as seguintes características no que tange aos </w:t>
      </w:r>
      <w:sdt>
        <w:sdtPr>
          <w:tag w:val="goog_rdk_78"/>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5" w:date="2021-01-24T20:05:33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softwares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utilizados:</w:t>
      </w:r>
    </w:p>
    <w:p w:rsidR="00000000" w:rsidDel="00000000" w:rsidP="00000000" w:rsidRDefault="00000000" w:rsidRPr="00000000" w14:paraId="000001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Operacional: Debian GNU/Linux 10 (Buster) x86_64;</w:t>
      </w:r>
    </w:p>
    <w:p w:rsidR="00000000" w:rsidDel="00000000" w:rsidP="00000000" w:rsidRDefault="00000000" w:rsidRPr="00000000" w14:paraId="000001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Kernel: 4.19.0-10-amd64;</w:t>
      </w:r>
    </w:p>
    <w:p w:rsidR="00000000" w:rsidDel="00000000" w:rsidP="00000000" w:rsidRDefault="00000000" w:rsidRPr="00000000" w14:paraId="000001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8.0.21 for Linux on x86_64 (MySQL Community Server - GPL);</w:t>
      </w:r>
    </w:p>
    <w:p w:rsidR="00000000" w:rsidDel="00000000" w:rsidP="00000000" w:rsidRDefault="00000000" w:rsidRPr="00000000" w14:paraId="000001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 utilizado nas tabelas: InnoDB;</w:t>
      </w:r>
    </w:p>
    <w:p w:rsidR="00000000" w:rsidDel="00000000" w:rsidP="00000000" w:rsidRDefault="00000000" w:rsidRPr="00000000" w14:paraId="000001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1426 (dpkg);</w:t>
      </w:r>
    </w:p>
    <w:p w:rsidR="00000000" w:rsidDel="00000000" w:rsidP="00000000" w:rsidRDefault="00000000" w:rsidRPr="00000000" w14:paraId="000001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 bash 5.0.3;</w:t>
      </w:r>
    </w:p>
    <w:p w:rsidR="00000000" w:rsidDel="00000000" w:rsidP="00000000" w:rsidRDefault="00000000" w:rsidRPr="00000000" w14:paraId="000001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XFCE4.</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Já no que se refere ao </w:t>
      </w:r>
      <w:sdt>
        <w:sdtPr>
          <w:tag w:val="goog_rdk_79"/>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6" w:date="2021-01-24T20:05:16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hardware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teste foi executado nas seguintes configurações:</w:t>
      </w:r>
    </w:p>
    <w:p w:rsidR="00000000" w:rsidDel="00000000" w:rsidP="00000000" w:rsidRDefault="00000000" w:rsidRPr="00000000" w14:paraId="000001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 AMD Ryzen 3 2200G (4) @ 3.500GHz;</w:t>
      </w:r>
    </w:p>
    <w:p w:rsidR="00000000" w:rsidDel="00000000" w:rsidP="00000000" w:rsidRDefault="00000000" w:rsidRPr="00000000" w14:paraId="000001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AMD ATI Radeon Vega Series / Radeon Vega Mobile Seri;</w:t>
      </w:r>
    </w:p>
    <w:p w:rsidR="00000000" w:rsidDel="00000000" w:rsidP="00000000" w:rsidRDefault="00000000" w:rsidRPr="00000000" w14:paraId="000001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Memória do Sistema: 15026 MB;</w:t>
      </w:r>
    </w:p>
    <w:p w:rsidR="00000000" w:rsidDel="00000000" w:rsidP="00000000" w:rsidRDefault="00000000" w:rsidRPr="00000000" w14:paraId="000001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 /dev/sda: 111.8 GB, 120034123776 bytes, 234441648 sectors</w:t>
      </w:r>
    </w:p>
    <w:p w:rsidR="00000000" w:rsidDel="00000000" w:rsidP="00000000" w:rsidRDefault="00000000" w:rsidRPr="00000000" w14:paraId="000001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 Model: KINGSTON SA400S3</w:t>
      </w:r>
    </w:p>
    <w:p w:rsidR="00000000" w:rsidDel="00000000" w:rsidP="00000000" w:rsidRDefault="00000000" w:rsidRPr="00000000" w14:paraId="000001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Units: sectors of 1 * 512 = 512 bytes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2grqrue" w:id="38"/>
      <w:bookmarkEnd w:id="38"/>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COLETA DE DADOS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medição do tempo médio de cada consulta foi implementado um </w:t>
      </w:r>
      <w:sdt>
        <w:sdtPr>
          <w:tag w:val="goog_rdk_80"/>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7" w:date="2021-01-24T20:05:43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script</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(arquivo) .sql que automatiza a repetição de uma determinada consulta.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ponto de vista estatístico, quanto maior o número de testes mais próximo da realidade o </w:t>
      </w:r>
      <w:sdt>
        <w:sdtPr>
          <w:tag w:val="goog_rdk_81"/>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8" w:date="2021-01-24T20:05:50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benchmark</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torna. Porém, este número de repetições (iterações) não pode ser alto, uma vez que comprometeria o prazo de entrega deste teste. Desta forma, foram realizadas 30 (trinta) repetições da mesma consulta objetivando obter o tempo médio de determinada consulta. O resultado ao final da execução do </w:t>
      </w:r>
      <w:sdt>
        <w:sdtPr>
          <w:tag w:val="goog_rdk_82"/>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nselmo Lacerda" w:id="59" w:date="2021-01-24T20:05:59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script</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obtido o resultado dos tempos acumulados da consulta executada. Assim, para se determinar o tempo de cada consulta, deve-se subtrair o tempo atual com o valor da iteração anterior.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C">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vx1227" w:id="39"/>
      <w:bookmarkEnd w:id="3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ANÁLISE DOS RESULTADOS DA PESQUISA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exemplo, os valores de retorno da primeira consulta (Query 01) quando executadas na base de dados de tamanho de 10 GB são apresentados na tabela abaixo:</w:t>
      </w:r>
    </w:p>
    <w:p w:rsidR="00000000" w:rsidDel="00000000" w:rsidP="00000000" w:rsidRDefault="00000000" w:rsidRPr="00000000" w14:paraId="0000019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Tabela 7 – Tempos de consulta da Query 01 da Base de Dados de 10 GB</w:t>
      </w:r>
    </w:p>
    <w:tbl>
      <w:tblPr>
        <w:tblStyle w:val="Table7"/>
        <w:tblW w:w="8789.0" w:type="dxa"/>
        <w:jc w:val="center"/>
        <w:tblLayout w:type="fixed"/>
        <w:tblLook w:val="0400"/>
      </w:tblPr>
      <w:tblGrid>
        <w:gridCol w:w="1701"/>
        <w:gridCol w:w="2553"/>
        <w:gridCol w:w="2409"/>
        <w:gridCol w:w="2126"/>
        <w:tblGridChange w:id="0">
          <w:tblGrid>
            <w:gridCol w:w="1701"/>
            <w:gridCol w:w="2553"/>
            <w:gridCol w:w="2409"/>
            <w:gridCol w:w="2126"/>
          </w:tblGrid>
        </w:tblGridChange>
      </w:tblGrid>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Acumulado (segundos)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Absoluto (segundos)</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Absoluto (minutos)</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415,54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554,01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969,78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1.108,32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1.246,98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1.662,76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D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1.939,96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2.078,59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2.217,34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138,75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E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2.355,86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2.494,44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2.633,06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2.771,71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3.048,89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3.187,48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3.326,09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3.464,60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3.603,12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3.741,71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3.880,45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138,74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4.018,96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4.157,68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138,72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Depois de concluído o teste da base dados de 10 GB, os valores dos tempos gastos de todas as consultas no banco de dados não alterado são representados na tabela abaixo:</w:t>
      </w:r>
    </w:p>
    <w:p w:rsidR="00000000" w:rsidDel="00000000" w:rsidP="00000000" w:rsidRDefault="00000000" w:rsidRPr="00000000" w14:paraId="0000021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Tabela 8 - Tempo Médio das Consultas da Base de Dados não Alterada de tamanho 10 GB</w:t>
      </w:r>
    </w:p>
    <w:tbl>
      <w:tblPr>
        <w:tblStyle w:val="Table8"/>
        <w:tblW w:w="8789.0" w:type="dxa"/>
        <w:jc w:val="center"/>
        <w:tblLayout w:type="fixed"/>
        <w:tblLook w:val="0400"/>
      </w:tblPr>
      <w:tblGrid>
        <w:gridCol w:w="1844"/>
        <w:gridCol w:w="2174"/>
        <w:gridCol w:w="1936"/>
        <w:gridCol w:w="2835"/>
        <w:tblGridChange w:id="0">
          <w:tblGrid>
            <w:gridCol w:w="1844"/>
            <w:gridCol w:w="2174"/>
            <w:gridCol w:w="1936"/>
            <w:gridCol w:w="2835"/>
          </w:tblGrid>
        </w:tblGridChange>
      </w:tblGrid>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Tempo Acumulado (segundos)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Tempo Absoluto (s)</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Tempo Absoluto (minutos)</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2.147,93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2.145,27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4.375,18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269,60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2.433,88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157,14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521,64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180,83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550,82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1.257,41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bl>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mesma forma que realizada na base dados de tamanho de 10 GB, os valores obtidos do retorno da primeira consulta (Query 01) quando executadas na base de dados de tamanho de 1 GB são apresentados na tabela abaixo:</w:t>
      </w:r>
    </w:p>
    <w:p w:rsidR="00000000" w:rsidDel="00000000" w:rsidP="00000000" w:rsidRDefault="00000000" w:rsidRPr="00000000" w14:paraId="0000027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9 - Tempos de consulta da Query 01 da Base de Dados de 1 GB</w:t>
      </w:r>
    </w:p>
    <w:tbl>
      <w:tblPr>
        <w:tblStyle w:val="Table9"/>
        <w:tblW w:w="8789.0" w:type="dxa"/>
        <w:jc w:val="center"/>
        <w:tblLayout w:type="fixed"/>
        <w:tblLook w:val="0400"/>
      </w:tblPr>
      <w:tblGrid>
        <w:gridCol w:w="1701"/>
        <w:gridCol w:w="2553"/>
        <w:gridCol w:w="2409"/>
        <w:gridCol w:w="2126"/>
        <w:tblGridChange w:id="0">
          <w:tblGrid>
            <w:gridCol w:w="1701"/>
            <w:gridCol w:w="2553"/>
            <w:gridCol w:w="2409"/>
            <w:gridCol w:w="2126"/>
          </w:tblGrid>
        </w:tblGridChange>
      </w:tblGrid>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Acumulado (segundos)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Absoluto (segundos)</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Absoluto (minutos)</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162,92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203,66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298,46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325,56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339,08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E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352,73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4" w:val="single"/>
              <w:right w:color="000000" w:space="0" w:sz="6" w:val="single"/>
            </w:tcBorders>
            <w:vAlign w:val="center"/>
          </w:tcPr>
          <w:p w:rsidR="00000000" w:rsidDel="00000000" w:rsidP="00000000" w:rsidRDefault="00000000" w:rsidRPr="00000000" w14:paraId="000002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406,97</w:t>
            </w:r>
          </w:p>
        </w:tc>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13,57</w:t>
            </w:r>
          </w:p>
        </w:tc>
        <w:tc>
          <w:tcPr>
            <w:tcBorders>
              <w:top w:color="000000" w:space="0" w:sz="6" w:val="single"/>
              <w:left w:color="000000" w:space="0" w:sz="6" w:val="single"/>
              <w:bottom w:color="000000" w:space="0" w:sz="4" w:val="single"/>
            </w:tcBorders>
            <w:vAlign w:val="center"/>
          </w:tcPr>
          <w:p w:rsidR="00000000" w:rsidDel="00000000" w:rsidP="00000000" w:rsidRDefault="00000000" w:rsidRPr="00000000" w14:paraId="000002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bl>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etapa depois de concluído o teste da base dados de 1 GB, os valores dos tempos gastos das consultas no banco de dados não alterado são representados na tabela abaixo:</w:t>
      </w:r>
    </w:p>
    <w:p w:rsidR="00000000" w:rsidDel="00000000" w:rsidP="00000000" w:rsidRDefault="00000000" w:rsidRPr="00000000" w14:paraId="000002F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Tabela 10 - Tempo Médio das Consultas da Base de Dados não Alterada de tamanho 1 GB</w:t>
      </w:r>
    </w:p>
    <w:tbl>
      <w:tblPr>
        <w:tblStyle w:val="Table10"/>
        <w:tblW w:w="8789.0" w:type="dxa"/>
        <w:jc w:val="center"/>
        <w:tblLayout w:type="fixed"/>
        <w:tblLook w:val="0400"/>
      </w:tblPr>
      <w:tblGrid>
        <w:gridCol w:w="1844"/>
        <w:gridCol w:w="2174"/>
        <w:gridCol w:w="1936"/>
        <w:gridCol w:w="2835"/>
        <w:tblGridChange w:id="0">
          <w:tblGrid>
            <w:gridCol w:w="1844"/>
            <w:gridCol w:w="2174"/>
            <w:gridCol w:w="1936"/>
            <w:gridCol w:w="2835"/>
          </w:tblGrid>
        </w:tblGridChange>
      </w:tblGrid>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2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Tempo Acumulado (segundos)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Tempo Absoluto (s)</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Tempo Absoluto (minutos)</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25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próxima etapa do estudo consiste na alteração dos valores das variáveis padrão de acordo com a tabela abaixo:</w:t>
      </w:r>
    </w:p>
    <w:p w:rsidR="00000000" w:rsidDel="00000000" w:rsidP="00000000" w:rsidRDefault="00000000" w:rsidRPr="00000000" w14:paraId="0000035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11 - Valores das Variáveis padrão Após Alteração</w:t>
      </w:r>
    </w:p>
    <w:tbl>
      <w:tblPr>
        <w:tblStyle w:val="Table11"/>
        <w:tblW w:w="10927.0" w:type="dxa"/>
        <w:jc w:val="center"/>
        <w:tblLayout w:type="fixed"/>
        <w:tblLook w:val="0400"/>
      </w:tblPr>
      <w:tblGrid>
        <w:gridCol w:w="4447"/>
        <w:gridCol w:w="2380"/>
        <w:gridCol w:w="4100"/>
        <w:tblGridChange w:id="0">
          <w:tblGrid>
            <w:gridCol w:w="4447"/>
            <w:gridCol w:w="2380"/>
            <w:gridCol w:w="4100"/>
          </w:tblGrid>
        </w:tblGridChange>
      </w:tblGrid>
      <w:tr>
        <w:trPr>
          <w:trHeight w:val="285" w:hRule="atLeast"/>
        </w:trPr>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VARIÁVEL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 PADRÃO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5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 DEPOIS DA ALTERAÇÃO</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INNODB_BUFFER_POOL_SIZE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128 MB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6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 GB</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INNODB_BUFFER_POOL_INSTANCES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INNODB_BUFFER_POOL_CHUNK_SIZE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MB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MB</w:t>
            </w:r>
          </w:p>
        </w:tc>
      </w:tr>
      <w:tr>
        <w:trPr>
          <w:trHeight w:val="285" w:hRule="atLeast"/>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KEY_BUFFER_SIZE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MB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6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MB</w:t>
            </w:r>
          </w:p>
        </w:tc>
      </w:tr>
    </w:tbl>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Depois de todos os testes, os valores obtidos de todos os bancos criados estão representados na tabela abaixo:</w:t>
      </w:r>
    </w:p>
    <w:p w:rsidR="00000000" w:rsidDel="00000000" w:rsidP="00000000" w:rsidRDefault="00000000" w:rsidRPr="00000000" w14:paraId="0000036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Tabela 12 – Relação entre as médias de todas as bases de dados</w:t>
      </w:r>
    </w:p>
    <w:tbl>
      <w:tblPr>
        <w:tblStyle w:val="Table12"/>
        <w:tblW w:w="9071.0" w:type="dxa"/>
        <w:jc w:val="left"/>
        <w:tblInd w:w="0.0" w:type="dxa"/>
        <w:tblLayout w:type="fixed"/>
        <w:tblLook w:val="0400"/>
      </w:tblPr>
      <w:tblGrid>
        <w:gridCol w:w="835"/>
        <w:gridCol w:w="1420"/>
        <w:gridCol w:w="1479"/>
        <w:gridCol w:w="1226"/>
        <w:gridCol w:w="1421"/>
        <w:gridCol w:w="1479"/>
        <w:gridCol w:w="1211"/>
        <w:tblGridChange w:id="0">
          <w:tblGrid>
            <w:gridCol w:w="835"/>
            <w:gridCol w:w="1420"/>
            <w:gridCol w:w="1479"/>
            <w:gridCol w:w="1226"/>
            <w:gridCol w:w="1421"/>
            <w:gridCol w:w="1479"/>
            <w:gridCol w:w="1211"/>
          </w:tblGrid>
        </w:tblGridChange>
      </w:tblGrid>
      <w:tr>
        <w:trPr>
          <w:trHeight w:val="450" w:hRule="atLeast"/>
        </w:trPr>
        <w:tc>
          <w:tcPr>
            <w:gridSpan w:val="4"/>
            <w:vMerge w:val="restart"/>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6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1GB</w:t>
            </w:r>
          </w:p>
        </w:tc>
        <w:tc>
          <w:tcPr>
            <w:gridSpan w:val="3"/>
            <w:vMerge w:val="restart"/>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7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10GB</w:t>
            </w:r>
          </w:p>
        </w:tc>
      </w:tr>
      <w:tr>
        <w:trPr>
          <w:trHeight w:val="450" w:hRule="atLeast"/>
        </w:trPr>
        <w:tc>
          <w:tcPr>
            <w:gridSpan w:val="4"/>
            <w:vMerge w:val="continue"/>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ans" w:cs="Liberation Sans" w:eastAsia="Liberation Sans" w:hAnsi="Liberation Sans"/>
                <w:sz w:val="20"/>
                <w:szCs w:val="20"/>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ans" w:cs="Liberation Sans" w:eastAsia="Liberation Sans" w:hAnsi="Liberation Sans"/>
                <w:sz w:val="20"/>
                <w:szCs w:val="20"/>
              </w:rPr>
            </w:pPr>
            <w:r w:rsidDel="00000000" w:rsidR="00000000" w:rsidRPr="00000000">
              <w:rPr>
                <w:rtl w:val="0"/>
              </w:rPr>
            </w:r>
          </w:p>
        </w:tc>
      </w:tr>
      <w:tr>
        <w:trPr>
          <w:trHeight w:val="217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7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Consulta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C">
            <w:pPr>
              <w:spacing w:after="0" w:line="240" w:lineRule="auto"/>
              <w:jc w:val="center"/>
              <w:rPr>
                <w:rFonts w:ascii="Liberation Sans" w:cs="Liberation Sans" w:eastAsia="Liberation Sans" w:hAnsi="Liberation Sans"/>
                <w:sz w:val="20"/>
                <w:szCs w:val="20"/>
              </w:rPr>
            </w:pPr>
            <w:sdt>
              <w:sdtPr>
                <w:tag w:val="goog_rdk_84"/>
              </w:sdtPr>
              <w:sdtContent>
                <w:ins w:author="Anselmo Lacerda" w:id="60" w:date="2021-01-24T20:06:54Z">
                  <w:r w:rsidDel="00000000" w:rsidR="00000000" w:rsidRPr="00000000">
                    <w:rPr>
                      <w:rFonts w:ascii="Liberation Sans" w:cs="Liberation Sans" w:eastAsia="Liberation Sans" w:hAnsi="Liberation Sans"/>
                      <w:sz w:val="20"/>
                      <w:szCs w:val="20"/>
                      <w:rtl w:val="0"/>
                    </w:rPr>
                    <w:t xml:space="preserve">Média</w:t>
                  </w:r>
                </w:ins>
              </w:sdtContent>
            </w:sdt>
            <w:sdt>
              <w:sdtPr>
                <w:tag w:val="goog_rdk_85"/>
              </w:sdtPr>
              <w:sdtContent>
                <w:del w:author="Anselmo Lacerda" w:id="60" w:date="2021-01-24T20:06:54Z">
                  <w:r w:rsidDel="00000000" w:rsidR="00000000" w:rsidRPr="00000000">
                    <w:rPr>
                      <w:rFonts w:ascii="Liberation Sans" w:cs="Liberation Sans" w:eastAsia="Liberation Sans" w:hAnsi="Liberation Sans"/>
                      <w:sz w:val="20"/>
                      <w:szCs w:val="20"/>
                      <w:rtl w:val="0"/>
                    </w:rPr>
                    <w:delText xml:space="preserve">Media</w:delText>
                  </w:r>
                </w:del>
              </w:sdtContent>
            </w:sdt>
            <w:r w:rsidDel="00000000" w:rsidR="00000000" w:rsidRPr="00000000">
              <w:rPr>
                <w:rFonts w:ascii="Liberation Sans" w:cs="Liberation Sans" w:eastAsia="Liberation Sans" w:hAnsi="Liberation Sans"/>
                <w:sz w:val="20"/>
                <w:szCs w:val="20"/>
                <w:rtl w:val="0"/>
              </w:rPr>
              <w:t xml:space="preserve"> do Tempo (segundos) – Sem alteração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D">
            <w:pPr>
              <w:spacing w:after="0" w:line="240" w:lineRule="auto"/>
              <w:jc w:val="center"/>
              <w:rPr>
                <w:rFonts w:ascii="Liberation Sans" w:cs="Liberation Sans" w:eastAsia="Liberation Sans" w:hAnsi="Liberation Sans"/>
                <w:sz w:val="20"/>
                <w:szCs w:val="20"/>
              </w:rPr>
            </w:pPr>
            <w:sdt>
              <w:sdtPr>
                <w:tag w:val="goog_rdk_87"/>
              </w:sdtPr>
              <w:sdtContent>
                <w:ins w:author="Anselmo Lacerda" w:id="61" w:date="2021-01-24T20:06:52Z">
                  <w:r w:rsidDel="00000000" w:rsidR="00000000" w:rsidRPr="00000000">
                    <w:rPr>
                      <w:rFonts w:ascii="Liberation Sans" w:cs="Liberation Sans" w:eastAsia="Liberation Sans" w:hAnsi="Liberation Sans"/>
                      <w:sz w:val="20"/>
                      <w:szCs w:val="20"/>
                      <w:rtl w:val="0"/>
                    </w:rPr>
                    <w:t xml:space="preserve">Média</w:t>
                  </w:r>
                </w:ins>
              </w:sdtContent>
            </w:sdt>
            <w:sdt>
              <w:sdtPr>
                <w:tag w:val="goog_rdk_88"/>
              </w:sdtPr>
              <w:sdtContent>
                <w:del w:author="Anselmo Lacerda" w:id="61" w:date="2021-01-24T20:06:52Z">
                  <w:r w:rsidDel="00000000" w:rsidR="00000000" w:rsidRPr="00000000">
                    <w:rPr>
                      <w:rFonts w:ascii="Liberation Sans" w:cs="Liberation Sans" w:eastAsia="Liberation Sans" w:hAnsi="Liberation Sans"/>
                      <w:sz w:val="20"/>
                      <w:szCs w:val="20"/>
                      <w:rtl w:val="0"/>
                    </w:rPr>
                    <w:delText xml:space="preserve">Media</w:delText>
                  </w:r>
                </w:del>
              </w:sdtContent>
            </w:sdt>
            <w:r w:rsidDel="00000000" w:rsidR="00000000" w:rsidRPr="00000000">
              <w:rPr>
                <w:rFonts w:ascii="Liberation Sans" w:cs="Liberation Sans" w:eastAsia="Liberation Sans" w:hAnsi="Liberation Sans"/>
                <w:sz w:val="20"/>
                <w:szCs w:val="20"/>
                <w:rtl w:val="0"/>
              </w:rPr>
              <w:t xml:space="preserve"> do Tempo (segundos) – Depois da alteração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Percentual de Ganho ou perda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F">
            <w:pPr>
              <w:spacing w:after="0" w:line="240" w:lineRule="auto"/>
              <w:jc w:val="center"/>
              <w:rPr>
                <w:rFonts w:ascii="Liberation Sans" w:cs="Liberation Sans" w:eastAsia="Liberation Sans" w:hAnsi="Liberation Sans"/>
                <w:sz w:val="20"/>
                <w:szCs w:val="20"/>
              </w:rPr>
            </w:pPr>
            <w:sdt>
              <w:sdtPr>
                <w:tag w:val="goog_rdk_90"/>
              </w:sdtPr>
              <w:sdtContent>
                <w:ins w:author="Anselmo Lacerda" w:id="62" w:date="2021-01-24T20:06:50Z">
                  <w:r w:rsidDel="00000000" w:rsidR="00000000" w:rsidRPr="00000000">
                    <w:rPr>
                      <w:rFonts w:ascii="Liberation Sans" w:cs="Liberation Sans" w:eastAsia="Liberation Sans" w:hAnsi="Liberation Sans"/>
                      <w:sz w:val="20"/>
                      <w:szCs w:val="20"/>
                      <w:rtl w:val="0"/>
                    </w:rPr>
                    <w:t xml:space="preserve">Média</w:t>
                  </w:r>
                </w:ins>
              </w:sdtContent>
            </w:sdt>
            <w:sdt>
              <w:sdtPr>
                <w:tag w:val="goog_rdk_91"/>
              </w:sdtPr>
              <w:sdtContent>
                <w:del w:author="Anselmo Lacerda" w:id="62" w:date="2021-01-24T20:06:50Z">
                  <w:r w:rsidDel="00000000" w:rsidR="00000000" w:rsidRPr="00000000">
                    <w:rPr>
                      <w:rFonts w:ascii="Liberation Sans" w:cs="Liberation Sans" w:eastAsia="Liberation Sans" w:hAnsi="Liberation Sans"/>
                      <w:sz w:val="20"/>
                      <w:szCs w:val="20"/>
                      <w:rtl w:val="0"/>
                    </w:rPr>
                    <w:delText xml:space="preserve">Media</w:delText>
                  </w:r>
                </w:del>
              </w:sdtContent>
            </w:sdt>
            <w:r w:rsidDel="00000000" w:rsidR="00000000" w:rsidRPr="00000000">
              <w:rPr>
                <w:rFonts w:ascii="Liberation Sans" w:cs="Liberation Sans" w:eastAsia="Liberation Sans" w:hAnsi="Liberation Sans"/>
                <w:sz w:val="20"/>
                <w:szCs w:val="20"/>
                <w:rtl w:val="0"/>
              </w:rPr>
              <w:t xml:space="preserve"> do Tempo (segundos) – Sem alteração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0">
            <w:pPr>
              <w:spacing w:after="0" w:line="240" w:lineRule="auto"/>
              <w:jc w:val="center"/>
              <w:rPr>
                <w:rFonts w:ascii="Liberation Sans" w:cs="Liberation Sans" w:eastAsia="Liberation Sans" w:hAnsi="Liberation Sans"/>
                <w:sz w:val="20"/>
                <w:szCs w:val="20"/>
              </w:rPr>
            </w:pPr>
            <w:sdt>
              <w:sdtPr>
                <w:tag w:val="goog_rdk_93"/>
              </w:sdtPr>
              <w:sdtContent>
                <w:ins w:author="Anselmo Lacerda" w:id="63" w:date="2021-01-24T20:06:56Z">
                  <w:r w:rsidDel="00000000" w:rsidR="00000000" w:rsidRPr="00000000">
                    <w:rPr>
                      <w:rFonts w:ascii="Liberation Sans" w:cs="Liberation Sans" w:eastAsia="Liberation Sans" w:hAnsi="Liberation Sans"/>
                      <w:sz w:val="20"/>
                      <w:szCs w:val="20"/>
                      <w:rtl w:val="0"/>
                    </w:rPr>
                    <w:t xml:space="preserve">Média</w:t>
                  </w:r>
                </w:ins>
              </w:sdtContent>
            </w:sdt>
            <w:sdt>
              <w:sdtPr>
                <w:tag w:val="goog_rdk_94"/>
              </w:sdtPr>
              <w:sdtContent>
                <w:del w:author="Anselmo Lacerda" w:id="63" w:date="2021-01-24T20:06:56Z">
                  <w:r w:rsidDel="00000000" w:rsidR="00000000" w:rsidRPr="00000000">
                    <w:rPr>
                      <w:rFonts w:ascii="Liberation Sans" w:cs="Liberation Sans" w:eastAsia="Liberation Sans" w:hAnsi="Liberation Sans"/>
                      <w:sz w:val="20"/>
                      <w:szCs w:val="20"/>
                      <w:rtl w:val="0"/>
                    </w:rPr>
                    <w:delText xml:space="preserve">Media</w:delText>
                  </w:r>
                </w:del>
              </w:sdtContent>
            </w:sdt>
            <w:r w:rsidDel="00000000" w:rsidR="00000000" w:rsidRPr="00000000">
              <w:rPr>
                <w:rFonts w:ascii="Liberation Sans" w:cs="Liberation Sans" w:eastAsia="Liberation Sans" w:hAnsi="Liberation Sans"/>
                <w:sz w:val="20"/>
                <w:szCs w:val="20"/>
                <w:rtl w:val="0"/>
              </w:rPr>
              <w:t xml:space="preserve"> do Tempo (segundos) – Depois da alteração</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8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Percentual de Ganho ou perda</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8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13,83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13,5657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-1,91%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138,5893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8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-2,59%</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8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0,106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0,105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-0,94%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138,4093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1,368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8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-99,01%</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9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4,4657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1,1135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-75,06%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57,549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89,5033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9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55,53%</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9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0,58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0,5827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0,46%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12,9313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7,305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9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-43,51%</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9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2,7257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0,8626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-68,35%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37,322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11,4407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A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-69,35%</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A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2,08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1,7807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-14,39%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21,37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20,2969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A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-5,02%</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A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1,7817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0,7714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-56,70%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21,0213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9,077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B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-56,82%</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B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6,5713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2,3937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-63,57%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21,8473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30,7483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B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40,74%</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B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7,5917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1,6473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-78,30%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269,6007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377,461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C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40,01%</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C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1,762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1,152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-34,62%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21,8473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14,1997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C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-35,01%</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C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0,4513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0,1237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-72,60%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4,9117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1,9287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C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-60,73%</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C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3,015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2,5993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-13,79%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34,8333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132,0593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D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279,12%</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D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1,515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2,8777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89,94%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34,8333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35,5354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D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2,02%</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D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1,5233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D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1,7743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16,48%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31,4677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105,8877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E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236,50%</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E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4,4237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3,7787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-14,58%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46,294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39,0483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E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-15,65%</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E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0,5923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0,315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-46,82%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E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5,7837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3,6267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F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-37,29%</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F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1,2233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0,266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-78,26%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11,867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2,3441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F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-80,25%</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3F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3,009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2,6623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-11,52%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33,1013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F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129,46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F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291,10%</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40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0,3039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0,172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-43,40%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3,8523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2,284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40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-40,71%</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40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0,81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0,2207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-72,76%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11,1193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C">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6,9877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40D">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-37,16%</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40E">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0F">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0,81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0">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5,199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1">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541,85%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2">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78,8357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3">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151,268</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414">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91,88%</w:t>
            </w:r>
          </w:p>
        </w:tc>
      </w:tr>
      <w:tr>
        <w:trPr>
          <w:trHeight w:val="825" w:hRule="atLeast"/>
        </w:trPr>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415">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6">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0,2087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7">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0,1633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8">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-21,73%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9">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2,162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A">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1,76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41B">
            <w:pPr>
              <w:spacing w:after="0" w:line="240" w:lineRule="auto"/>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-18,59%</w:t>
            </w:r>
          </w:p>
        </w:tc>
      </w:tr>
    </w:tbl>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desta última tabela, </w:t>
      </w:r>
      <w:sdt>
        <w:sdtPr>
          <w:tag w:val="goog_rdk_95"/>
        </w:sdtPr>
        <w:sdtContent>
          <w:ins w:author="Anselmo Lacerda" w:id="64" w:date="2021-01-24T20:07: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observa-se</w:t>
            </w:r>
          </w:ins>
        </w:sdtContent>
      </w:sdt>
      <w:sdt>
        <w:sdtPr>
          <w:tag w:val="goog_rdk_96"/>
        </w:sdtPr>
        <w:sdtContent>
          <w:del w:author="Anselmo Lacerda" w:id="64" w:date="2021-01-24T20:07: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observar-se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inicialmente 18 consultas da base de dados menor melhoram a performance depois de alteradas as variáveis propostas neste estudo, enquanto que na base maior, 14 consultas tiveram uma redução de tempo.</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Outra interpretação representada por esta tabela é que uma </w:t>
      </w:r>
      <w:sdt>
        <w:sdtPr>
          <w:tag w:val="goog_rdk_97"/>
        </w:sdtPr>
        <w:sdtContent>
          <w:ins w:author="Anselmo Lacerda" w:id="65" w:date="2021-01-24T20:07: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dados</w:t>
            </w:r>
          </w:ins>
        </w:sdtContent>
      </w:sdt>
      <w:sdt>
        <w:sdtPr>
          <w:tag w:val="goog_rdk_98"/>
        </w:sdtPr>
        <w:sdtContent>
          <w:del w:author="Anselmo Lacerda" w:id="65" w:date="2021-01-24T20:07: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base dados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menor pode sofrer uma maior interferência quando ajustados os valores das variáveis alteradas neste estudo. Mesmo os valores de tempo médio de algumas consultas ter aumentado, na grande maioria dos valores obtidos se mostraram com ganhos no tempo de consulta.</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1">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CONSIDERAÇÕES FINAIS</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Avaliando este estudo foi possível a instalação, configuração e preparação do Banco de Dados, que abrangeu desde o modelo Entidade Relacionamento até a implementação do ambiente de testes. Tais experimentos, mesmo sendo criteriosos, foram limitados, uma vez que foram realizados numa máquina de uso pessoal, o que em contextos comerciais, são aplicadas em máquinas com o poder computacional bastante superior àquela utilizada nos testes. </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estudo se tornou bastante frutífero, pois foi capaz de </w:t>
      </w:r>
      <w:sdt>
        <w:sdtPr>
          <w:tag w:val="goog_rdk_99"/>
        </w:sdtPr>
        <w:sdtContent>
          <w:ins w:author="Anselmo Lacerda" w:id="66" w:date="2021-01-24T20:07:5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demonstrar</w:t>
            </w:r>
          </w:ins>
        </w:sdtContent>
      </w:sdt>
      <w:sdt>
        <w:sdtPr>
          <w:tag w:val="goog_rdk_100"/>
        </w:sdtPr>
        <w:sdtContent>
          <w:del w:author="Anselmo Lacerda" w:id="66" w:date="2021-01-24T20:07:5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demostrar</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não se torna determinante o ganho de performance nas consultas apenas aumentando a memória disponível para o SGBD. </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outra linha de pesquisa que enriqueceria este estudo seria a mudança da Engine InnoDB para MyISAM analisando se haveria algum ganho de performance nos comandos na base dados, da mesma forma que em que condições essa mudança poderia ser válida. Outro direcionamento possível seria a análise de performance do banco</w:t>
      </w:r>
      <w:sdt>
        <w:sdtPr>
          <w:tag w:val="goog_rdk_101"/>
        </w:sdtPr>
        <w:sdtContent>
          <w:ins w:author="Anselmo Lacerda" w:id="67" w:date="2021-01-24T20:08:2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além de análise dos parâmetros deste estudo, por exemplo, a inserção de índices juntamente com o particionamento de tabelas.</w:t>
      </w:r>
      <w:r w:rsidDel="00000000" w:rsidR="00000000" w:rsidRPr="00000000">
        <w:br w:type="page"/>
      </w:r>
      <w:r w:rsidDel="00000000" w:rsidR="00000000" w:rsidRPr="00000000">
        <w:rPr>
          <w:rtl w:val="0"/>
        </w:rPr>
      </w:r>
    </w:p>
    <w:p w:rsidR="00000000" w:rsidDel="00000000" w:rsidP="00000000" w:rsidRDefault="00000000" w:rsidRPr="00000000" w14:paraId="00000425">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bookmarkStart w:colFirst="0" w:colLast="0" w:name="_heading=h.nmf14n" w:id="47"/>
      <w:bookmarkEnd w:id="47"/>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REFERÊNCIAS</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ALEXSANDRO MATIAS DE ALMEIDA. Como instalar do LAMP no Ubuntu.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SempreUpdate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sdt>
        <w:sdtPr>
          <w:tag w:val="goog_rdk_102"/>
        </w:sdtPr>
        <w:sdtContent>
          <w:ins w:author="Anselmo Lacerda" w:id="68" w:date="2021-01-24T20:08:3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03"/>
        </w:sdtPr>
        <w:sdtContent>
          <w:del w:author="Anselmo Lacerda" w:id="68" w:date="2021-01-24T20:08:3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&lt;https://sempreupdate.com.br/como-instalar-do-lamp-no-ubuntu/&gt;. Acesso em: 19 Julho 2020.</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ALEXSANDRO MATIAS DE ALMEIDA. GitHub.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TPCH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sdt>
        <w:sdtPr>
          <w:tag w:val="goog_rdk_104"/>
        </w:sdtPr>
        <w:sdtContent>
          <w:ins w:author="Anselmo Lacerda" w:id="69" w:date="2021-01-24T20:08: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05"/>
        </w:sdtPr>
        <w:sdtContent>
          <w:del w:author="Anselmo Lacerda" w:id="69" w:date="2021-01-24T20:08: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&lt;https://github.com/alexsandro-matias/TPC-H.git&gt;. Acesso em: 01 Agosto 2020.</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ATANAZIO, 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PostgreSQL - SQL Básico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 [s.n.], 2019. </w:t>
      </w:r>
      <w:sdt>
        <w:sdtPr>
          <w:tag w:val="goog_rdk_106"/>
        </w:sdtPr>
        <w:sdtContent>
          <w:ins w:author="Anselmo Lacerda" w:id="70" w:date="2021-01-24T20:08: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07"/>
        </w:sdtPr>
        <w:sdtContent>
          <w:del w:author="Anselmo Lacerda" w:id="70" w:date="2021-01-24T20:08: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&lt;https://github.com/juliano777/pgsql_fs2w/blob/master/postgresql_sql_basico.pdf&gt;. Acesso em: 10 Outubro 2020.</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CABRAL, S.; MURPHY,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 Administrator’s Bible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Indianapolis: Wiley, 2009.</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DUCOS. Percona.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InnoDB Buffer Pool Resizing: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Chunk Change, 2018. </w:t>
      </w:r>
      <w:sdt>
        <w:sdtPr>
          <w:tag w:val="goog_rdk_108"/>
        </w:sdtPr>
        <w:sdtContent>
          <w:ins w:author="Anselmo Lacerda" w:id="71" w:date="2021-01-24T20:08: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09"/>
        </w:sdtPr>
        <w:sdtContent>
          <w:del w:author="Anselmo Lacerda" w:id="71" w:date="2021-01-24T20:08:4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&lt;https://www.percona.com/blog/2018/06/19/chunk-change-innodb-buffer-pool-resizing/&gt;. Acesso em: 08 Janeiro 2021.</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DB-ENGINES.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DB-Engines Ranking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Junho 2020. </w:t>
      </w:r>
      <w:sdt>
        <w:sdtPr>
          <w:tag w:val="goog_rdk_110"/>
        </w:sdtPr>
        <w:sdtContent>
          <w:ins w:author="Anselmo Lacerda" w:id="72" w:date="2021-01-24T20:09: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11"/>
        </w:sdtPr>
        <w:sdtContent>
          <w:del w:author="Anselmo Lacerda" w:id="72" w:date="2021-01-24T20:09:1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&lt;https://db-engines.com/en/ranking&gt;. Acesso em: 14 Junho 2020.</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 8.0 Reference Manual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 Setembro 2020. </w:t>
      </w:r>
      <w:sdt>
        <w:sdtPr>
          <w:tag w:val="goog_rdk_112"/>
        </w:sdtPr>
        <w:sdtContent>
          <w:ins w:author="Anselmo Lacerda" w:id="73" w:date="2021-01-24T20:08:5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13"/>
        </w:sdtPr>
        <w:sdtContent>
          <w:del w:author="Anselmo Lacerda" w:id="73" w:date="2021-01-24T20:08:5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&lt;https://downloads.mysql.com/docs/refman-8.0-en.pdf&gt;. Acesso em: 2020.</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RAMAKRISHNAN, R.; GEHRKE, 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Sistemas de Gerenciamento Sistemas de Gerenciamento de Banco de 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Paulo: McGraw-Hill, 2009.</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SCALEGRID.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InnoDB Buffer Pool?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w:t>
      </w:r>
      <w:sdt>
        <w:sdtPr>
          <w:tag w:val="goog_rdk_114"/>
        </w:sdtPr>
        <w:sdtContent>
          <w:ins w:author="Anselmo Lacerda" w:id="74" w:date="2021-01-24T20:08:5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15"/>
        </w:sdtPr>
        <w:sdtContent>
          <w:del w:author="Anselmo Lacerda" w:id="74" w:date="2021-01-24T20:08:5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&lt;https://scalegrid.io/blog/calculating-innodb-buffer-pool-size-for-your-mysql-server/&gt;. Acesso em: 08 Janeiro 2020.</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SCHWARTZ, B.; TKACHENKO, ; ZAITSEV,.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Performance 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ed. Sebastopol: O’Reilly Media, 2012.</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TARGETTRUST.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 Otimização de Banco de Dados 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w:t>
      </w:r>
      <w:sdt>
        <w:sdtPr>
          <w:tag w:val="goog_rdk_116"/>
        </w:sdtPr>
        <w:sdtContent>
          <w:ins w:author="Anselmo Lacerda" w:id="75" w:date="2021-01-24T20:09:0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17"/>
        </w:sdtPr>
        <w:sdtContent>
          <w:del w:author="Anselmo Lacerda" w:id="75" w:date="2021-01-24T20:09:0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&lt;http://materiais.targettrust.com.br/ebook-otimizacao-banco-de-dados-mysql-lp&gt;. Acesso em: 19 Setembro 2020.</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BENCHMARK (Decision Support) Standard Specification Revision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w:t>
      </w:r>
      <w:sdt>
        <w:sdtPr>
          <w:tag w:val="goog_rdk_118"/>
        </w:sdtPr>
        <w:sdtContent>
          <w:ins w:author="Anselmo Lacerda" w:id="76" w:date="2021-01-24T20:09: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19"/>
        </w:sdtPr>
        <w:sdtContent>
          <w:del w:author="Anselmo Lacerda" w:id="76" w:date="2021-01-24T20:09: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&lt;http://www.tpc.org/tpc_documents_current_versions/pdf/tpc-h_v2.18.0.pdf&gt;.</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David DeWitt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Julho 2020. </w:t>
      </w:r>
      <w:sdt>
        <w:sdtPr>
          <w:tag w:val="goog_rdk_120"/>
        </w:sdtPr>
        <w:sdtContent>
          <w:ins w:author="Anselmo Lacerda" w:id="77" w:date="2021-01-24T20:09: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Disponível</w:t>
            </w:r>
          </w:ins>
        </w:sdtContent>
      </w:sdt>
      <w:sdt>
        <w:sdtPr>
          <w:tag w:val="goog_rdk_121"/>
        </w:sdtPr>
        <w:sdtContent>
          <w:del w:author="Anselmo Lacerda" w:id="77" w:date="2021-01-24T20:09:0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Disponivel</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&lt;https://en.wikipedia.org/wiki/David_DeWitt&gt;. Acesso em: 01 Setembro 2020.</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sectPr>
      <w:headerReference r:id="rId20" w:type="default"/>
      <w:type w:val="continuous"/>
      <w:pgSz w:h="16838" w:w="11906" w:orient="portrait"/>
      <w:pgMar w:bottom="1134" w:top="1701" w:left="1701" w:right="1134" w:header="709" w:footer="709"/>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1.%2"/>
      <w:lvlJc w:val="left"/>
      <w:pPr>
        <w:ind w:left="720" w:hanging="360"/>
      </w:pPr>
      <w:rPr>
        <w:sz w:val="24"/>
        <w:szCs w:val="24"/>
      </w:rPr>
    </w:lvl>
    <w:lvl w:ilvl="2">
      <w:start w:val="1"/>
      <w:numFmt w:val="decimal"/>
      <w:lvlText w:val="%1.%2.%3"/>
      <w:lvlJc w:val="left"/>
      <w:pPr>
        <w:ind w:left="1080" w:hanging="720"/>
      </w:pPr>
      <w:rPr>
        <w:sz w:val="24"/>
        <w:szCs w:val="24"/>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77289"/>
  </w:style>
  <w:style w:type="paragraph" w:styleId="Heading1">
    <w:name w:val="heading 1"/>
    <w:basedOn w:val="Normal"/>
    <w:next w:val="Normal"/>
    <w:link w:val="Heading1Char"/>
    <w:uiPriority w:val="9"/>
    <w:qFormat w:val="1"/>
    <w:rsid w:val="00754875"/>
    <w:pPr>
      <w:keepNext w:val="1"/>
      <w:keepLines w:val="1"/>
      <w:spacing w:after="0" w:before="240"/>
      <w:outlineLvl w:val="0"/>
    </w:pPr>
    <w:rPr>
      <w:rFonts w:asciiTheme="majorHAnsi" w:cstheme="majorBidi" w:eastAsiaTheme="majorEastAsia" w:hAnsiTheme="majorHAnsi"/>
      <w:color w:val="2e74b5" w:themeColor="accent1" w:themeShade="0000BF"/>
      <w:sz w:val="32"/>
      <w:szCs w:val="32"/>
      <w:lang w:eastAsia="pt-BR"/>
    </w:rPr>
  </w:style>
  <w:style w:type="paragraph" w:styleId="Heading2">
    <w:name w:val="heading 2"/>
    <w:basedOn w:val="Normal"/>
    <w:next w:val="Normal"/>
    <w:link w:val="Heading2Char"/>
    <w:uiPriority w:val="9"/>
    <w:semiHidden w:val="1"/>
    <w:unhideWhenUsed w:val="1"/>
    <w:qFormat w:val="1"/>
    <w:rsid w:val="0085382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85382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5F735D"/>
    <w:pPr>
      <w:ind w:left="720"/>
      <w:contextualSpacing w:val="1"/>
    </w:pPr>
  </w:style>
  <w:style w:type="paragraph" w:styleId="Header">
    <w:name w:val="header"/>
    <w:basedOn w:val="Normal"/>
    <w:link w:val="HeaderChar"/>
    <w:uiPriority w:val="99"/>
    <w:unhideWhenUsed w:val="1"/>
    <w:rsid w:val="00945981"/>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5981"/>
  </w:style>
  <w:style w:type="paragraph" w:styleId="Footer">
    <w:name w:val="footer"/>
    <w:basedOn w:val="Normal"/>
    <w:link w:val="FooterChar"/>
    <w:uiPriority w:val="99"/>
    <w:unhideWhenUsed w:val="1"/>
    <w:rsid w:val="00945981"/>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5981"/>
  </w:style>
  <w:style w:type="character" w:styleId="CommentReference">
    <w:name w:val="annotation reference"/>
    <w:basedOn w:val="DefaultParagraphFont"/>
    <w:uiPriority w:val="99"/>
    <w:semiHidden w:val="1"/>
    <w:unhideWhenUsed w:val="1"/>
    <w:rsid w:val="004662AC"/>
    <w:rPr>
      <w:sz w:val="16"/>
      <w:szCs w:val="16"/>
    </w:rPr>
  </w:style>
  <w:style w:type="paragraph" w:styleId="CommentText">
    <w:name w:val="annotation text"/>
    <w:basedOn w:val="Normal"/>
    <w:link w:val="CommentTextChar"/>
    <w:uiPriority w:val="99"/>
    <w:semiHidden w:val="1"/>
    <w:unhideWhenUsed w:val="1"/>
    <w:rsid w:val="004662AC"/>
    <w:pPr>
      <w:spacing w:line="240" w:lineRule="auto"/>
    </w:pPr>
    <w:rPr>
      <w:sz w:val="20"/>
      <w:szCs w:val="20"/>
    </w:rPr>
  </w:style>
  <w:style w:type="character" w:styleId="CommentTextChar" w:customStyle="1">
    <w:name w:val="Comment Text Char"/>
    <w:basedOn w:val="DefaultParagraphFont"/>
    <w:link w:val="CommentText"/>
    <w:uiPriority w:val="99"/>
    <w:semiHidden w:val="1"/>
    <w:rsid w:val="004662AC"/>
    <w:rPr>
      <w:sz w:val="20"/>
      <w:szCs w:val="20"/>
    </w:rPr>
  </w:style>
  <w:style w:type="paragraph" w:styleId="CommentSubject">
    <w:name w:val="annotation subject"/>
    <w:basedOn w:val="CommentText"/>
    <w:next w:val="CommentText"/>
    <w:link w:val="CommentSubjectChar"/>
    <w:uiPriority w:val="99"/>
    <w:semiHidden w:val="1"/>
    <w:unhideWhenUsed w:val="1"/>
    <w:rsid w:val="004662AC"/>
    <w:rPr>
      <w:b w:val="1"/>
      <w:bCs w:val="1"/>
    </w:rPr>
  </w:style>
  <w:style w:type="character" w:styleId="CommentSubjectChar" w:customStyle="1">
    <w:name w:val="Comment Subject Char"/>
    <w:basedOn w:val="CommentTextChar"/>
    <w:link w:val="CommentSubject"/>
    <w:uiPriority w:val="99"/>
    <w:semiHidden w:val="1"/>
    <w:rsid w:val="004662AC"/>
    <w:rPr>
      <w:b w:val="1"/>
      <w:bCs w:val="1"/>
      <w:sz w:val="20"/>
      <w:szCs w:val="20"/>
    </w:rPr>
  </w:style>
  <w:style w:type="paragraph" w:styleId="BalloonText">
    <w:name w:val="Balloon Text"/>
    <w:basedOn w:val="Normal"/>
    <w:link w:val="BalloonTextChar"/>
    <w:uiPriority w:val="99"/>
    <w:semiHidden w:val="1"/>
    <w:unhideWhenUsed w:val="1"/>
    <w:rsid w:val="004662A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662AC"/>
    <w:rPr>
      <w:rFonts w:ascii="Segoe UI" w:cs="Segoe UI" w:hAnsi="Segoe UI"/>
      <w:sz w:val="18"/>
      <w:szCs w:val="18"/>
    </w:rPr>
  </w:style>
  <w:style w:type="character" w:styleId="Heading1Char" w:customStyle="1">
    <w:name w:val="Heading 1 Char"/>
    <w:basedOn w:val="DefaultParagraphFont"/>
    <w:link w:val="Heading1"/>
    <w:uiPriority w:val="9"/>
    <w:rsid w:val="00754875"/>
    <w:rPr>
      <w:rFonts w:asciiTheme="majorHAnsi" w:cstheme="majorBidi" w:eastAsiaTheme="majorEastAsia" w:hAnsiTheme="majorHAnsi"/>
      <w:color w:val="2e74b5" w:themeColor="accent1" w:themeShade="0000BF"/>
      <w:sz w:val="32"/>
      <w:szCs w:val="32"/>
      <w:lang w:eastAsia="pt-BR"/>
    </w:rPr>
  </w:style>
  <w:style w:type="paragraph" w:styleId="Bibliography">
    <w:name w:val="Bibliography"/>
    <w:basedOn w:val="Normal"/>
    <w:next w:val="Normal"/>
    <w:link w:val="BibliographyChar"/>
    <w:uiPriority w:val="37"/>
    <w:unhideWhenUsed w:val="1"/>
    <w:rsid w:val="00754875"/>
  </w:style>
  <w:style w:type="paragraph" w:styleId="Ttulo1TCC" w:customStyle="1">
    <w:name w:val="Título 1TCC"/>
    <w:basedOn w:val="Heading1"/>
    <w:next w:val="Normal"/>
    <w:link w:val="Ttulo1TCCChar"/>
    <w:qFormat w:val="1"/>
    <w:rsid w:val="00957E64"/>
    <w:pPr>
      <w:numPr>
        <w:numId w:val="3"/>
      </w:numPr>
      <w:spacing w:after="240" w:line="360" w:lineRule="auto"/>
      <w:ind w:left="425" w:hanging="425"/>
      <w:jc w:val="both"/>
    </w:pPr>
    <w:rPr>
      <w:rFonts w:ascii="Times New Roman" w:cs="Times New Roman" w:hAnsi="Times New Roman"/>
      <w:b w:val="1"/>
      <w:caps w:val="1"/>
      <w:color w:val="auto"/>
    </w:rPr>
  </w:style>
  <w:style w:type="paragraph" w:styleId="Ttulo2TCC" w:customStyle="1">
    <w:name w:val="Título 2TCC"/>
    <w:basedOn w:val="Heading2"/>
    <w:next w:val="Normal"/>
    <w:link w:val="Ttulo2TCCChar"/>
    <w:autoRedefine w:val="1"/>
    <w:qFormat w:val="1"/>
    <w:rsid w:val="0082284D"/>
    <w:pPr>
      <w:numPr>
        <w:ilvl w:val="1"/>
        <w:numId w:val="3"/>
      </w:numPr>
      <w:spacing w:after="240" w:before="240" w:line="360" w:lineRule="auto"/>
      <w:ind w:left="425" w:hanging="425"/>
      <w:jc w:val="both"/>
    </w:pPr>
    <w:rPr>
      <w:rFonts w:ascii="Times New Roman" w:cs="Times New Roman" w:hAnsi="Times New Roman"/>
      <w:b w:val="1"/>
      <w:caps w:val="1"/>
      <w:color w:val="auto"/>
      <w:sz w:val="28"/>
      <w:szCs w:val="24"/>
    </w:rPr>
  </w:style>
  <w:style w:type="character" w:styleId="ListParagraphChar" w:customStyle="1">
    <w:name w:val="List Paragraph Char"/>
    <w:basedOn w:val="DefaultParagraphFont"/>
    <w:link w:val="ListParagraph"/>
    <w:uiPriority w:val="34"/>
    <w:rsid w:val="00853825"/>
  </w:style>
  <w:style w:type="character" w:styleId="Ttulo1TCCChar" w:customStyle="1">
    <w:name w:val="Título 1TCC Char"/>
    <w:basedOn w:val="ListParagraphChar"/>
    <w:link w:val="Ttulo1TCC"/>
    <w:rsid w:val="00957E64"/>
    <w:rPr>
      <w:rFonts w:ascii="Times New Roman" w:cs="Times New Roman" w:hAnsi="Times New Roman" w:eastAsiaTheme="majorEastAsia"/>
      <w:b w:val="1"/>
      <w:caps w:val="1"/>
      <w:sz w:val="32"/>
      <w:szCs w:val="32"/>
      <w:lang w:eastAsia="pt-BR"/>
    </w:rPr>
  </w:style>
  <w:style w:type="paragraph" w:styleId="Ttulo3TCC" w:customStyle="1">
    <w:name w:val="Título 3TCC"/>
    <w:basedOn w:val="Ttulo2TCC"/>
    <w:next w:val="Normal"/>
    <w:link w:val="Ttulo3TCCChar"/>
    <w:autoRedefine w:val="1"/>
    <w:qFormat w:val="1"/>
    <w:rsid w:val="0082284D"/>
    <w:pPr>
      <w:numPr>
        <w:ilvl w:val="2"/>
      </w:numPr>
      <w:ind w:left="425" w:hanging="425"/>
    </w:pPr>
    <w:rPr>
      <w:sz w:val="24"/>
    </w:rPr>
  </w:style>
  <w:style w:type="character" w:styleId="Heading2Char" w:customStyle="1">
    <w:name w:val="Heading 2 Char"/>
    <w:basedOn w:val="DefaultParagraphFont"/>
    <w:link w:val="Heading2"/>
    <w:uiPriority w:val="9"/>
    <w:semiHidden w:val="1"/>
    <w:rsid w:val="00853825"/>
    <w:rPr>
      <w:rFonts w:asciiTheme="majorHAnsi" w:cstheme="majorBidi" w:eastAsiaTheme="majorEastAsia" w:hAnsiTheme="majorHAnsi"/>
      <w:color w:val="2e74b5" w:themeColor="accent1" w:themeShade="0000BF"/>
      <w:sz w:val="26"/>
      <w:szCs w:val="26"/>
    </w:rPr>
  </w:style>
  <w:style w:type="character" w:styleId="Ttulo2TCCChar" w:customStyle="1">
    <w:name w:val="Título 2TCC Char"/>
    <w:basedOn w:val="ListParagraphChar"/>
    <w:link w:val="Ttulo2TCC"/>
    <w:rsid w:val="0082284D"/>
    <w:rPr>
      <w:rFonts w:ascii="Times New Roman" w:cs="Times New Roman" w:hAnsi="Times New Roman" w:eastAsiaTheme="majorEastAsia"/>
      <w:b w:val="1"/>
      <w:caps w:val="1"/>
      <w:sz w:val="28"/>
      <w:szCs w:val="24"/>
    </w:rPr>
  </w:style>
  <w:style w:type="paragraph" w:styleId="TOCHeading">
    <w:name w:val="TOC Heading"/>
    <w:basedOn w:val="Heading1"/>
    <w:next w:val="Normal"/>
    <w:uiPriority w:val="39"/>
    <w:unhideWhenUsed w:val="1"/>
    <w:qFormat w:val="1"/>
    <w:rsid w:val="00853825"/>
    <w:pPr>
      <w:outlineLvl w:val="9"/>
    </w:pPr>
  </w:style>
  <w:style w:type="character" w:styleId="Heading3Char" w:customStyle="1">
    <w:name w:val="Heading 3 Char"/>
    <w:basedOn w:val="DefaultParagraphFont"/>
    <w:link w:val="Heading3"/>
    <w:uiPriority w:val="9"/>
    <w:semiHidden w:val="1"/>
    <w:rsid w:val="00853825"/>
    <w:rPr>
      <w:rFonts w:asciiTheme="majorHAnsi" w:cstheme="majorBidi" w:eastAsiaTheme="majorEastAsia" w:hAnsiTheme="majorHAnsi"/>
      <w:color w:val="1f4d78" w:themeColor="accent1" w:themeShade="00007F"/>
      <w:sz w:val="24"/>
      <w:szCs w:val="24"/>
    </w:rPr>
  </w:style>
  <w:style w:type="character" w:styleId="Ttulo3TCCChar" w:customStyle="1">
    <w:name w:val="Título 3TCC Char"/>
    <w:basedOn w:val="Heading3Char"/>
    <w:link w:val="Ttulo3TCC"/>
    <w:rsid w:val="0082284D"/>
    <w:rPr>
      <w:rFonts w:ascii="Times New Roman" w:cs="Times New Roman" w:hAnsi="Times New Roman" w:eastAsiaTheme="majorEastAsia"/>
      <w:b w:val="1"/>
      <w:caps w:val="1"/>
      <w:color w:val="1f4d78" w:themeColor="accent1" w:themeShade="00007F"/>
      <w:sz w:val="24"/>
      <w:szCs w:val="24"/>
    </w:rPr>
  </w:style>
  <w:style w:type="paragraph" w:styleId="TOC3">
    <w:name w:val="toc 3"/>
    <w:basedOn w:val="Normal"/>
    <w:next w:val="Normal"/>
    <w:autoRedefine w:val="1"/>
    <w:uiPriority w:val="39"/>
    <w:unhideWhenUsed w:val="1"/>
    <w:rsid w:val="00EC5330"/>
    <w:pPr>
      <w:tabs>
        <w:tab w:val="left" w:pos="1134"/>
        <w:tab w:val="right" w:leader="dot" w:pos="9061"/>
      </w:tabs>
      <w:spacing w:after="100"/>
      <w:ind w:left="440"/>
    </w:pPr>
  </w:style>
  <w:style w:type="character" w:styleId="Hyperlink">
    <w:name w:val="Hyperlink"/>
    <w:basedOn w:val="DefaultParagraphFont"/>
    <w:uiPriority w:val="99"/>
    <w:unhideWhenUsed w:val="1"/>
    <w:rsid w:val="00853825"/>
    <w:rPr>
      <w:color w:val="0563c1" w:themeColor="hyperlink"/>
      <w:u w:val="single"/>
    </w:rPr>
  </w:style>
  <w:style w:type="paragraph" w:styleId="TOC2">
    <w:name w:val="toc 2"/>
    <w:basedOn w:val="Normal"/>
    <w:next w:val="Normal"/>
    <w:autoRedefine w:val="1"/>
    <w:uiPriority w:val="39"/>
    <w:unhideWhenUsed w:val="1"/>
    <w:rsid w:val="00D27B3C"/>
    <w:pPr>
      <w:tabs>
        <w:tab w:val="left" w:pos="709"/>
        <w:tab w:val="right" w:leader="dot" w:pos="9061"/>
      </w:tabs>
      <w:spacing w:after="100" w:line="360" w:lineRule="auto"/>
      <w:ind w:left="142"/>
      <w:jc w:val="both"/>
    </w:pPr>
    <w:rPr>
      <w:rFonts w:cs="Times New Roman" w:eastAsiaTheme="minorEastAsia"/>
      <w:lang w:eastAsia="pt-BR"/>
    </w:rPr>
  </w:style>
  <w:style w:type="paragraph" w:styleId="TOC1">
    <w:name w:val="toc 1"/>
    <w:basedOn w:val="Normal"/>
    <w:next w:val="Normal"/>
    <w:autoRedefine w:val="1"/>
    <w:uiPriority w:val="39"/>
    <w:unhideWhenUsed w:val="1"/>
    <w:rsid w:val="00E23155"/>
    <w:pPr>
      <w:tabs>
        <w:tab w:val="left" w:pos="426"/>
        <w:tab w:val="right" w:leader="dot" w:pos="9061"/>
      </w:tabs>
      <w:spacing w:after="100" w:line="360" w:lineRule="auto"/>
    </w:pPr>
    <w:rPr>
      <w:rFonts w:ascii="Times New Roman" w:cs="Times New Roman" w:hAnsi="Times New Roman" w:eastAsiaTheme="minorEastAsia"/>
      <w:noProof w:val="1"/>
      <w:sz w:val="24"/>
      <w:szCs w:val="24"/>
      <w:lang w:eastAsia="pt-BR"/>
    </w:rPr>
  </w:style>
  <w:style w:type="character" w:styleId="FollowedHyperlink">
    <w:name w:val="FollowedHyperlink"/>
    <w:basedOn w:val="DefaultParagraphFont"/>
    <w:uiPriority w:val="99"/>
    <w:semiHidden w:val="1"/>
    <w:unhideWhenUsed w:val="1"/>
    <w:rsid w:val="00EC5330"/>
    <w:rPr>
      <w:color w:val="954f72" w:themeColor="followedHyperlink"/>
      <w:u w:val="single"/>
    </w:rPr>
  </w:style>
  <w:style w:type="paragraph" w:styleId="Caption">
    <w:name w:val="caption"/>
    <w:basedOn w:val="Normal"/>
    <w:next w:val="Normal"/>
    <w:link w:val="CaptionChar"/>
    <w:uiPriority w:val="35"/>
    <w:unhideWhenUsed w:val="1"/>
    <w:qFormat w:val="1"/>
    <w:rsid w:val="003B62AC"/>
    <w:pPr>
      <w:spacing w:after="200" w:line="240" w:lineRule="auto"/>
      <w:jc w:val="center"/>
    </w:pPr>
    <w:rPr>
      <w:rFonts w:ascii="Times New Roman" w:hAnsi="Times New Roman"/>
      <w:i w:val="1"/>
      <w:iCs w:val="1"/>
      <w:sz w:val="18"/>
      <w:szCs w:val="18"/>
    </w:rPr>
  </w:style>
  <w:style w:type="table" w:styleId="TableGrid">
    <w:name w:val="Table Grid"/>
    <w:basedOn w:val="TableNormal"/>
    <w:uiPriority w:val="39"/>
    <w:rsid w:val="003405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TCC" w:customStyle="1">
    <w:name w:val="NormalTCC"/>
    <w:basedOn w:val="Normal"/>
    <w:link w:val="NormalTCCChar"/>
    <w:qFormat w:val="1"/>
    <w:rsid w:val="0063248F"/>
    <w:pPr>
      <w:spacing w:after="240" w:before="240" w:line="360" w:lineRule="auto"/>
      <w:ind w:firstLine="709"/>
      <w:jc w:val="both"/>
    </w:pPr>
    <w:rPr>
      <w:rFonts w:ascii="Times New Roman" w:hAnsi="Times New Roman"/>
      <w:sz w:val="24"/>
    </w:rPr>
  </w:style>
  <w:style w:type="paragraph" w:styleId="CitaoLonga" w:customStyle="1">
    <w:name w:val="Citação Longa"/>
    <w:basedOn w:val="Normal"/>
    <w:link w:val="CitaoLongaChar"/>
    <w:qFormat w:val="1"/>
    <w:rsid w:val="004E0A4E"/>
    <w:pPr>
      <w:spacing w:after="360" w:before="240" w:line="240" w:lineRule="auto"/>
      <w:ind w:left="2268"/>
      <w:jc w:val="both"/>
    </w:pPr>
    <w:rPr>
      <w:rFonts w:ascii="Times New Roman" w:cs="Times New Roman" w:hAnsi="Times New Roman"/>
      <w:sz w:val="20"/>
      <w:szCs w:val="24"/>
    </w:rPr>
  </w:style>
  <w:style w:type="character" w:styleId="NormalTCCChar" w:customStyle="1">
    <w:name w:val="NormalTCC Char"/>
    <w:basedOn w:val="DefaultParagraphFont"/>
    <w:link w:val="NormalTCC"/>
    <w:rsid w:val="0063248F"/>
    <w:rPr>
      <w:rFonts w:ascii="Times New Roman" w:hAnsi="Times New Roman"/>
      <w:sz w:val="24"/>
    </w:rPr>
  </w:style>
  <w:style w:type="character" w:styleId="CitaoLongaChar" w:customStyle="1">
    <w:name w:val="Citação Longa Char"/>
    <w:basedOn w:val="DefaultParagraphFont"/>
    <w:link w:val="CitaoLonga"/>
    <w:rsid w:val="004E0A4E"/>
    <w:rPr>
      <w:rFonts w:ascii="Times New Roman" w:cs="Times New Roman" w:hAnsi="Times New Roman"/>
      <w:sz w:val="20"/>
      <w:szCs w:val="24"/>
    </w:rPr>
  </w:style>
  <w:style w:type="paragraph" w:styleId="LegendaTCC" w:customStyle="1">
    <w:name w:val="LegendaTCC"/>
    <w:basedOn w:val="Caption"/>
    <w:link w:val="LegendaTCCChar"/>
    <w:qFormat w:val="1"/>
    <w:rsid w:val="00A21CE9"/>
    <w:pPr>
      <w:spacing w:after="0" w:line="360" w:lineRule="auto"/>
      <w:jc w:val="both"/>
    </w:pPr>
    <w:rPr>
      <w:i w:val="0"/>
      <w:sz w:val="24"/>
    </w:rPr>
  </w:style>
  <w:style w:type="character" w:styleId="CaptionChar" w:customStyle="1">
    <w:name w:val="Caption Char"/>
    <w:basedOn w:val="DefaultParagraphFont"/>
    <w:link w:val="Caption"/>
    <w:uiPriority w:val="35"/>
    <w:rsid w:val="003B62AC"/>
    <w:rPr>
      <w:rFonts w:ascii="Times New Roman" w:hAnsi="Times New Roman"/>
      <w:i w:val="1"/>
      <w:iCs w:val="1"/>
      <w:sz w:val="18"/>
      <w:szCs w:val="18"/>
    </w:rPr>
  </w:style>
  <w:style w:type="character" w:styleId="LegendaTCCChar" w:customStyle="1">
    <w:name w:val="LegendaTCC Char"/>
    <w:basedOn w:val="CaptionChar"/>
    <w:link w:val="LegendaTCC"/>
    <w:rsid w:val="00A21CE9"/>
    <w:rPr>
      <w:rFonts w:ascii="Times New Roman" w:hAnsi="Times New Roman"/>
      <w:i w:val="0"/>
      <w:iCs w:val="1"/>
      <w:color w:val="44546a" w:themeColor="text2"/>
      <w:sz w:val="24"/>
      <w:szCs w:val="18"/>
    </w:rPr>
  </w:style>
  <w:style w:type="paragraph" w:styleId="TableofFigures">
    <w:name w:val="table of figures"/>
    <w:basedOn w:val="Normal"/>
    <w:next w:val="Normal"/>
    <w:uiPriority w:val="99"/>
    <w:unhideWhenUsed w:val="1"/>
    <w:rsid w:val="00AC1516"/>
    <w:pPr>
      <w:spacing w:after="0"/>
      <w:ind w:left="440" w:hanging="440"/>
    </w:pPr>
    <w:rPr>
      <w:rFonts w:cstheme="minorHAnsi"/>
      <w:caps w:val="1"/>
      <w:sz w:val="20"/>
      <w:szCs w:val="20"/>
    </w:rPr>
  </w:style>
  <w:style w:type="paragraph" w:styleId="NormalWeb">
    <w:name w:val="Normal (Web)"/>
    <w:basedOn w:val="Normal"/>
    <w:uiPriority w:val="99"/>
    <w:semiHidden w:val="1"/>
    <w:unhideWhenUsed w:val="1"/>
    <w:rsid w:val="00F77289"/>
    <w:pPr>
      <w:spacing w:after="142" w:before="100" w:beforeAutospacing="1" w:line="276" w:lineRule="auto"/>
    </w:pPr>
    <w:rPr>
      <w:rFonts w:ascii="Times New Roman" w:cs="Times New Roman" w:eastAsia="Times New Roman" w:hAnsi="Times New Roman"/>
      <w:sz w:val="24"/>
      <w:szCs w:val="24"/>
      <w:lang w:eastAsia="pt-BR"/>
    </w:rPr>
  </w:style>
  <w:style w:type="paragraph" w:styleId="Livros" w:customStyle="1">
    <w:name w:val="Livros"/>
    <w:basedOn w:val="Bibliography"/>
    <w:link w:val="LivrosChar"/>
    <w:qFormat w:val="1"/>
    <w:rsid w:val="00C0480D"/>
    <w:pPr>
      <w:spacing w:line="360" w:lineRule="auto"/>
      <w:jc w:val="both"/>
    </w:pPr>
    <w:rPr>
      <w:rFonts w:ascii="Times New Roman" w:cs="Times New Roman" w:hAnsi="Times New Roman"/>
      <w:b w:val="1"/>
      <w:bCs w:val="1"/>
      <w:noProof w:val="1"/>
      <w:sz w:val="24"/>
      <w:szCs w:val="24"/>
    </w:rPr>
  </w:style>
  <w:style w:type="paragraph" w:styleId="Autores" w:customStyle="1">
    <w:name w:val="Autores"/>
    <w:basedOn w:val="Bibliography"/>
    <w:link w:val="AutoresChar"/>
    <w:qFormat w:val="1"/>
    <w:rsid w:val="00C0480D"/>
    <w:pPr>
      <w:spacing w:line="360" w:lineRule="auto"/>
      <w:jc w:val="both"/>
    </w:pPr>
    <w:rPr>
      <w:rFonts w:ascii="Times New Roman" w:cs="Times New Roman" w:hAnsi="Times New Roman"/>
      <w:caps w:val="1"/>
      <w:noProof w:val="1"/>
      <w:sz w:val="24"/>
      <w:szCs w:val="24"/>
    </w:rPr>
  </w:style>
  <w:style w:type="character" w:styleId="LivrosChar" w:customStyle="1">
    <w:name w:val="Livros Char"/>
    <w:basedOn w:val="DefaultParagraphFont"/>
    <w:link w:val="Livros"/>
    <w:rsid w:val="00C0480D"/>
    <w:rPr>
      <w:rFonts w:ascii="Times New Roman" w:cs="Times New Roman" w:hAnsi="Times New Roman"/>
      <w:b w:val="1"/>
      <w:bCs w:val="1"/>
      <w:noProof w:val="1"/>
      <w:sz w:val="24"/>
      <w:szCs w:val="24"/>
    </w:rPr>
  </w:style>
  <w:style w:type="character" w:styleId="AutoresChar" w:customStyle="1">
    <w:name w:val="Autores Char"/>
    <w:basedOn w:val="DefaultParagraphFont"/>
    <w:link w:val="Autores"/>
    <w:rsid w:val="00C0480D"/>
    <w:rPr>
      <w:rFonts w:ascii="Times New Roman" w:cs="Times New Roman" w:hAnsi="Times New Roman"/>
      <w:caps w:val="1"/>
      <w:noProof w:val="1"/>
      <w:sz w:val="24"/>
      <w:szCs w:val="24"/>
    </w:rPr>
  </w:style>
  <w:style w:type="paragraph" w:styleId="bibliografia" w:customStyle="1">
    <w:name w:val="bibliografia"/>
    <w:basedOn w:val="Bibliography"/>
    <w:link w:val="bibliografiaChar"/>
    <w:qFormat w:val="1"/>
    <w:rsid w:val="00C36E45"/>
    <w:pPr>
      <w:spacing w:line="480" w:lineRule="auto"/>
      <w:jc w:val="both"/>
    </w:pPr>
    <w:rPr>
      <w:rFonts w:ascii="Times New Roman" w:hAnsi="Times New Roman"/>
      <w:noProof w:val="1"/>
      <w:sz w:val="24"/>
    </w:rPr>
  </w:style>
  <w:style w:type="character" w:styleId="BibliographyChar" w:customStyle="1">
    <w:name w:val="Bibliography Char"/>
    <w:basedOn w:val="DefaultParagraphFont"/>
    <w:link w:val="Bibliography"/>
    <w:uiPriority w:val="37"/>
    <w:rsid w:val="00C36E45"/>
  </w:style>
  <w:style w:type="character" w:styleId="bibliografiaChar" w:customStyle="1">
    <w:name w:val="bibliografia Char"/>
    <w:basedOn w:val="BibliographyChar"/>
    <w:link w:val="bibliografia"/>
    <w:rsid w:val="00C36E45"/>
    <w:rPr>
      <w:rFonts w:ascii="Times New Roman" w:hAnsi="Times New Roman"/>
      <w:noProof w:val="1"/>
      <w:sz w:val="24"/>
    </w:rPr>
  </w:style>
  <w:style w:type="paragraph" w:styleId="ListadeFiguras" w:customStyle="1">
    <w:name w:val="Lista de Figuras"/>
    <w:basedOn w:val="bibliografia"/>
    <w:next w:val="bibliografia"/>
    <w:link w:val="ListadeFigurasChar"/>
    <w:qFormat w:val="1"/>
    <w:rsid w:val="00415508"/>
    <w:pPr>
      <w:tabs>
        <w:tab w:val="right" w:leader="dot" w:pos="9061"/>
      </w:tabs>
    </w:pPr>
    <w:rPr>
      <w:caps w:val="1"/>
    </w:rPr>
  </w:style>
  <w:style w:type="character" w:styleId="ListadeFigurasChar" w:customStyle="1">
    <w:name w:val="Lista de Figuras Char"/>
    <w:basedOn w:val="bibliografiaChar"/>
    <w:link w:val="ListadeFiguras"/>
    <w:rsid w:val="00415508"/>
    <w:rPr>
      <w:rFonts w:ascii="Times New Roman" w:hAnsi="Times New Roman"/>
      <w:caps w:val="1"/>
      <w:noProof w:val="1"/>
      <w:sz w:val="24"/>
    </w:rPr>
  </w:style>
  <w:style w:type="paragraph" w:styleId="FootnoteText">
    <w:name w:val="footnote text"/>
    <w:basedOn w:val="Normal"/>
    <w:link w:val="FootnoteTextChar"/>
    <w:uiPriority w:val="99"/>
    <w:semiHidden w:val="1"/>
    <w:unhideWhenUsed w:val="1"/>
    <w:rsid w:val="0065769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657697"/>
    <w:rPr>
      <w:sz w:val="20"/>
      <w:szCs w:val="20"/>
    </w:rPr>
  </w:style>
  <w:style w:type="character" w:styleId="FootnoteReference">
    <w:name w:val="footnote reference"/>
    <w:basedOn w:val="DefaultParagraphFont"/>
    <w:uiPriority w:val="99"/>
    <w:semiHidden w:val="1"/>
    <w:unhideWhenUsed w:val="1"/>
    <w:rsid w:val="00657697"/>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footer" Target="footer1.xm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8Doi3t9o7YI3dBUImOTfLq5SiQ==">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2020-09-30T00:26:00Z</dcterms:created>
  <dc:creator>Mano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